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4937" w14:textId="11B98899" w:rsidR="009E7B3D" w:rsidRPr="007D3FD8" w:rsidRDefault="00C00FFA">
      <w:pPr>
        <w:pStyle w:val="Heading1"/>
      </w:pPr>
      <w:bookmarkStart w:id="0" w:name="X4c2f1e0fe49ca8019fe272a22745552d1e7d25f"/>
      <w:r w:rsidRPr="007D3FD8">
        <w:t xml:space="preserve">Glucose ingestion before and after resistance training </w:t>
      </w:r>
      <w:ins w:id="1" w:author="Kristian Lian" w:date="2024-01-24T14:25:00Z">
        <w:r w:rsidR="001C5C87">
          <w:t xml:space="preserve">sessions </w:t>
        </w:r>
      </w:ins>
      <w:r w:rsidRPr="007D3FD8">
        <w:t xml:space="preserve">does not augment ribosome biogenesis in healthy moderately trained young </w:t>
      </w:r>
      <w:proofErr w:type="gramStart"/>
      <w:r w:rsidRPr="007D3FD8">
        <w:t>adults</w:t>
      </w:r>
      <w:proofErr w:type="gramEnd"/>
    </w:p>
    <w:p w14:paraId="35CB4938" w14:textId="77777777" w:rsidR="009E7B3D" w:rsidRPr="007D3FD8" w:rsidRDefault="00C00FFA">
      <w:pPr>
        <w:pStyle w:val="Heading6"/>
      </w:pPr>
      <w:bookmarkStart w:id="2" w:name="X0ca6663704e4cf13f508f1b1a60b5de714dfa2f"/>
      <w:r w:rsidRPr="007D3FD8">
        <w:t>Kristian Lian</w:t>
      </w:r>
      <w:r w:rsidRPr="007D3FD8">
        <w:rPr>
          <w:vertAlign w:val="superscript"/>
        </w:rPr>
        <w:t>1</w:t>
      </w:r>
      <w:r w:rsidRPr="007D3FD8">
        <w:t>, Daniel Hammarström</w:t>
      </w:r>
      <w:r w:rsidRPr="007D3FD8">
        <w:rPr>
          <w:vertAlign w:val="superscript"/>
        </w:rPr>
        <w:t>1</w:t>
      </w:r>
      <w:r w:rsidRPr="007D3FD8">
        <w:t>, Håvard Hamarsland</w:t>
      </w:r>
      <w:r w:rsidRPr="007D3FD8">
        <w:rPr>
          <w:vertAlign w:val="superscript"/>
        </w:rPr>
        <w:t>1</w:t>
      </w:r>
      <w:r w:rsidRPr="007D3FD8">
        <w:t>, Sara Christine Olsen Moen</w:t>
      </w:r>
      <w:r w:rsidRPr="007D3FD8">
        <w:rPr>
          <w:vertAlign w:val="superscript"/>
        </w:rPr>
        <w:t>1</w:t>
      </w:r>
      <w:r w:rsidRPr="007D3FD8">
        <w:t>, Stian Ellefsen</w:t>
      </w:r>
      <w:r w:rsidRPr="007D3FD8">
        <w:rPr>
          <w:vertAlign w:val="superscript"/>
        </w:rPr>
        <w:t>1</w:t>
      </w:r>
    </w:p>
    <w:p w14:paraId="35CB4939" w14:textId="77777777" w:rsidR="009E7B3D" w:rsidRPr="007D3FD8" w:rsidRDefault="00C00FFA">
      <w:pPr>
        <w:pStyle w:val="correspondencestyle"/>
      </w:pPr>
      <w:r w:rsidRPr="007D3FD8">
        <w:rPr>
          <w:vertAlign w:val="superscript"/>
        </w:rPr>
        <w:t>1</w:t>
      </w:r>
      <w:r w:rsidRPr="007D3FD8">
        <w:t>Section for Health and Exercise Physiology, Department of Public Health and Sport Sciences, Inland Norway University of Applied Sciences, Lillehammer, Norway</w:t>
      </w:r>
    </w:p>
    <w:p w14:paraId="35CB493A" w14:textId="4AF9D25E" w:rsidR="009E7B3D" w:rsidRPr="007D3FD8" w:rsidRDefault="007D3FD8">
      <w:pPr>
        <w:pStyle w:val="correspondencestyle"/>
      </w:pPr>
      <w:r w:rsidRPr="007D3FD8">
        <w:t>Correspondence: Kristian Lian (</w:t>
      </w:r>
      <w:hyperlink r:id="rId7">
        <w:r w:rsidRPr="007D3FD8">
          <w:rPr>
            <w:rStyle w:val="Hyperlink"/>
          </w:rPr>
          <w:t>kristian.lian@inn.no</w:t>
        </w:r>
      </w:hyperlink>
      <w:r w:rsidRPr="007D3FD8">
        <w:t>)</w:t>
      </w:r>
      <w:del w:id="3" w:author="Kristian Lian" w:date="2024-01-24T14:26:00Z">
        <w:r w:rsidRPr="007D3FD8" w:rsidDel="00FE54DB">
          <w:delText xml:space="preserve">, </w:delText>
        </w:r>
      </w:del>
      <w:del w:id="4" w:author="Kristian Lian" w:date="2024-01-24T14:25:00Z">
        <w:r w:rsidRPr="007D3FD8" w:rsidDel="00FE54DB">
          <w:delText>Stian Ellefsen (</w:delText>
        </w:r>
        <w:r w:rsidR="00657760" w:rsidDel="00FE54DB">
          <w:fldChar w:fldCharType="begin"/>
        </w:r>
        <w:r w:rsidR="00657760" w:rsidDel="00FE54DB">
          <w:delInstrText>HYPERLINK "mailto:stian.ellefsen@inn.no" \h</w:delInstrText>
        </w:r>
        <w:r w:rsidR="00657760" w:rsidDel="00FE54DB">
          <w:fldChar w:fldCharType="separate"/>
        </w:r>
        <w:r w:rsidRPr="007D3FD8" w:rsidDel="00FE54DB">
          <w:rPr>
            <w:rStyle w:val="Hyperlink"/>
          </w:rPr>
          <w:delText>stian.ellefsen@inn.no</w:delText>
        </w:r>
        <w:r w:rsidR="00657760" w:rsidDel="00FE54DB">
          <w:rPr>
            <w:rStyle w:val="Hyperlink"/>
          </w:rPr>
          <w:fldChar w:fldCharType="end"/>
        </w:r>
        <w:r w:rsidRPr="007D3FD8" w:rsidDel="00FE54DB">
          <w:delText>)</w:delText>
        </w:r>
      </w:del>
    </w:p>
    <w:p w14:paraId="35CB493B" w14:textId="77777777" w:rsidR="009E7B3D" w:rsidRPr="007D3FD8" w:rsidRDefault="00C00FFA">
      <w:pPr>
        <w:pStyle w:val="BodyText"/>
      </w:pPr>
      <w:r w:rsidRPr="007D3FD8">
        <w:t xml:space="preserve">ORCID: Kristian Lian </w:t>
      </w:r>
      <w:hyperlink r:id="rId8">
        <w:r w:rsidRPr="007D3FD8">
          <w:rPr>
            <w:rStyle w:val="Hyperlink"/>
          </w:rPr>
          <w:t>https://orcid.org/0000-0002-5169-5960</w:t>
        </w:r>
      </w:hyperlink>
      <w:r w:rsidRPr="007D3FD8">
        <w:t xml:space="preserve">, Daniel Hammarström </w:t>
      </w:r>
      <w:hyperlink r:id="rId9">
        <w:r w:rsidRPr="007D3FD8">
          <w:rPr>
            <w:rStyle w:val="Hyperlink"/>
          </w:rPr>
          <w:t>https://orcid.org/0000-0001-8360-2100</w:t>
        </w:r>
      </w:hyperlink>
      <w:r w:rsidRPr="007D3FD8">
        <w:t xml:space="preserve">, Håvard Hamarsland </w:t>
      </w:r>
      <w:hyperlink r:id="rId10">
        <w:r w:rsidRPr="007D3FD8">
          <w:rPr>
            <w:rStyle w:val="Hyperlink"/>
          </w:rPr>
          <w:t>https://orcid.org/0000-0002-7343-2774</w:t>
        </w:r>
      </w:hyperlink>
      <w:r w:rsidRPr="007D3FD8">
        <w:t xml:space="preserve">, Stian Ellefsen </w:t>
      </w:r>
      <w:hyperlink r:id="rId11">
        <w:r w:rsidRPr="007D3FD8">
          <w:rPr>
            <w:rStyle w:val="Hyperlink"/>
          </w:rPr>
          <w:t>https://orcid.org/0000-0003-0467-2018</w:t>
        </w:r>
      </w:hyperlink>
    </w:p>
    <w:p w14:paraId="35CB493C" w14:textId="77777777" w:rsidR="009E7B3D" w:rsidRPr="007D3FD8" w:rsidRDefault="00C00FFA">
      <w:pPr>
        <w:pStyle w:val="Heading2"/>
      </w:pPr>
      <w:bookmarkStart w:id="5" w:name="abstract"/>
      <w:bookmarkEnd w:id="2"/>
      <w:r w:rsidRPr="007D3FD8">
        <w:t>Abstract</w:t>
      </w:r>
    </w:p>
    <w:p w14:paraId="35CB493D" w14:textId="3AF8BF3C" w:rsidR="009E7B3D" w:rsidRPr="007D3FD8" w:rsidRDefault="00C00FFA">
      <w:pPr>
        <w:pStyle w:val="abstractstyle"/>
      </w:pPr>
      <w:r w:rsidRPr="007D3FD8">
        <w:rPr>
          <w:b/>
          <w:bCs/>
        </w:rPr>
        <w:t>Purpose:</w:t>
      </w:r>
      <w:r w:rsidRPr="007D3FD8">
        <w:t xml:space="preserve"> Resistance training-induced skeletal muscle hypertrophy seems to depend on ribosome biogenesis and content. High glucose treatment may augment ribosomal biogenesis, as evident from </w:t>
      </w:r>
      <w:r w:rsidRPr="007D3FD8">
        <w:rPr>
          <w:i/>
          <w:iCs/>
        </w:rPr>
        <w:t>in vitro</w:t>
      </w:r>
      <w:r w:rsidRPr="007D3FD8">
        <w:t xml:space="preserve"> studies, and may thus act to potentiate resistance training-induced adaptations </w:t>
      </w:r>
      <w:r w:rsidRPr="007D3FD8">
        <w:rPr>
          <w:i/>
          <w:iCs/>
        </w:rPr>
        <w:t>in vivo</w:t>
      </w:r>
      <w:r w:rsidRPr="007D3FD8">
        <w:t xml:space="preserve">. </w:t>
      </w:r>
      <w:ins w:id="6" w:author="Kristian Lian" w:date="2024-01-24T14:27:00Z">
        <w:r w:rsidR="001634BF">
          <w:t>This was investigated with total RNA and ribosomal RNA abundances as main outcomes, with relevant transcriptional or translational regulators (c-Myc/UBF/rpS6) as a secondary outcome.</w:t>
        </w:r>
      </w:ins>
      <w:del w:id="7" w:author="Kristian Lian" w:date="2024-01-24T14:27:00Z">
        <w:r w:rsidRPr="007D3FD8" w:rsidDel="001634BF">
          <w:delText>However, this remains largely unexplored.</w:delText>
        </w:r>
      </w:del>
    </w:p>
    <w:p w14:paraId="35CB493E" w14:textId="12EE2192" w:rsidR="009E7B3D" w:rsidRPr="007D3FD8" w:rsidRDefault="00C00FFA">
      <w:pPr>
        <w:pStyle w:val="abstractstyle"/>
      </w:pPr>
      <w:r w:rsidRPr="007D3FD8">
        <w:rPr>
          <w:b/>
          <w:bCs/>
        </w:rPr>
        <w:t>Methods:</w:t>
      </w:r>
      <w:r w:rsidRPr="007D3FD8">
        <w:t xml:space="preserve"> Sixteen healthy, moderately trained individuals (male/female, n = 9/7; age, 24.1 (3.3))</w:t>
      </w:r>
      <w:del w:id="8" w:author="Kristian Lian" w:date="2024-01-24T14:28:00Z">
        <w:r w:rsidRPr="007D3FD8" w:rsidDel="004B4DCD">
          <w:delText>,</w:delText>
        </w:r>
      </w:del>
      <w:r w:rsidRPr="007D3FD8">
        <w:t xml:space="preserve"> participated in a within-participant crossover </w:t>
      </w:r>
      <w:proofErr w:type="spellStart"/>
      <w:r w:rsidRPr="007D3FD8">
        <w:t>trial</w:t>
      </w:r>
      <w:del w:id="9" w:author="Kristian Lian" w:date="2024-01-24T14:29:00Z">
        <w:r w:rsidRPr="007D3FD8" w:rsidDel="00605A59">
          <w:delText>,</w:delText>
        </w:r>
      </w:del>
      <w:ins w:id="10" w:author="Kristian Lian" w:date="2024-01-24T14:29:00Z">
        <w:r w:rsidR="00605A59">
          <w:t>where</w:t>
        </w:r>
        <w:proofErr w:type="spellEnd"/>
        <w:r w:rsidR="00605A59">
          <w:t xml:space="preserve"> they</w:t>
        </w:r>
      </w:ins>
      <w:r w:rsidRPr="007D3FD8">
        <w:t xml:space="preserve"> conduct</w:t>
      </w:r>
      <w:ins w:id="11" w:author="Kristian Lian" w:date="2024-01-24T14:29:00Z">
        <w:r w:rsidR="00605A59">
          <w:t>ed</w:t>
        </w:r>
      </w:ins>
      <w:del w:id="12" w:author="Kristian Lian" w:date="2024-01-24T14:29:00Z">
        <w:r w:rsidRPr="007D3FD8" w:rsidDel="00605A59">
          <w:delText>ing</w:delText>
        </w:r>
      </w:del>
      <w:r w:rsidRPr="007D3FD8">
        <w:t xml:space="preserve"> unilateral resistance training (leg press and knee extension, 3 sets of 10 repetitions maximum) with pre- and post-exercise ingestion of either glucose (3x30g, 90g total) or placebo supplement (Stevia </w:t>
      </w:r>
      <w:proofErr w:type="spellStart"/>
      <w:r w:rsidRPr="007D3FD8">
        <w:t>rebaudiana</w:t>
      </w:r>
      <w:proofErr w:type="spellEnd"/>
      <w:r w:rsidRPr="007D3FD8">
        <w:t xml:space="preserve"> extract, 3x0.3g, 0.9g total), together with protein (2x25g, 50g total), on alternating days for twelve days</w:t>
      </w:r>
      <w:ins w:id="13" w:author="Kristian Lian" w:date="2024-01-24T14:30:00Z">
        <w:r w:rsidR="00B27841">
          <w:t>.</w:t>
        </w:r>
      </w:ins>
      <w:del w:id="14" w:author="Kristian Lian" w:date="2024-01-24T14:30:00Z">
        <w:r w:rsidRPr="007D3FD8" w:rsidDel="00B27841">
          <w:delText>;</w:delText>
        </w:r>
      </w:del>
      <w:r w:rsidRPr="007D3FD8">
        <w:t xml:space="preserve"> </w:t>
      </w:r>
      <w:ins w:id="15" w:author="Kristian Lian" w:date="2024-01-24T14:30:00Z">
        <w:r w:rsidR="00B27841">
          <w:t>S</w:t>
        </w:r>
      </w:ins>
      <w:del w:id="16" w:author="Kristian Lian" w:date="2024-01-24T14:30:00Z">
        <w:r w:rsidRPr="007D3FD8" w:rsidDel="00B27841">
          <w:delText>s</w:delText>
        </w:r>
      </w:del>
      <w:r w:rsidRPr="007D3FD8">
        <w:t>ix</w:t>
      </w:r>
      <w:ins w:id="17" w:author="Kristian Lian" w:date="2024-01-24T14:31:00Z">
        <w:r w:rsidR="00BF1C98">
          <w:t xml:space="preserve"> morning</w:t>
        </w:r>
      </w:ins>
      <w:r w:rsidRPr="007D3FD8">
        <w:t xml:space="preserve"> </w:t>
      </w:r>
      <w:ins w:id="18" w:author="Kristian Lian" w:date="2024-01-24T14:31:00Z">
        <w:r w:rsidR="00B52EA6">
          <w:t xml:space="preserve">resistance exercise </w:t>
        </w:r>
      </w:ins>
      <w:r w:rsidRPr="007D3FD8">
        <w:t>sessions</w:t>
      </w:r>
      <w:ins w:id="19" w:author="Kristian Lian" w:date="2024-01-24T14:31:00Z">
        <w:r w:rsidR="00B52EA6">
          <w:t xml:space="preserve"> were conducted</w:t>
        </w:r>
      </w:ins>
      <w:r w:rsidRPr="007D3FD8">
        <w:t xml:space="preserve"> per condition, </w:t>
      </w:r>
      <w:ins w:id="20" w:author="Kristian Lian" w:date="2024-01-24T14:31:00Z">
        <w:r w:rsidR="00B52EA6">
          <w:t>and the sessions</w:t>
        </w:r>
      </w:ins>
      <w:ins w:id="21" w:author="Kristian Lian" w:date="2024-01-24T14:32:00Z">
        <w:r w:rsidR="00B52EA6">
          <w:t xml:space="preserve"> </w:t>
        </w:r>
      </w:ins>
      <w:del w:id="22" w:author="Kristian Lian" w:date="2024-01-24T14:32:00Z">
        <w:r w:rsidRPr="007D3FD8" w:rsidDel="009E54DC">
          <w:delText xml:space="preserve">resistance training was </w:delText>
        </w:r>
      </w:del>
      <w:ins w:id="23" w:author="Kristian Lian" w:date="2024-01-24T14:32:00Z">
        <w:r w:rsidR="009E54DC">
          <w:t xml:space="preserve">were </w:t>
        </w:r>
      </w:ins>
      <w:r w:rsidRPr="007D3FD8">
        <w:t>performed in an otherwise fasted state</w:t>
      </w:r>
      <w:del w:id="24" w:author="Kristian Lian" w:date="2024-01-24T14:32:00Z">
        <w:r w:rsidRPr="007D3FD8" w:rsidDel="009E54DC">
          <w:delText>, as morning sessions</w:delText>
        </w:r>
      </w:del>
      <w:r w:rsidRPr="007D3FD8">
        <w:t>. Micro biopsies were sampled from m. vastus lateralis before and after the intervention, and maximal unilateral isometric and isokinetic knee extension torque were measured before, during (days 4/5, 8/9) and after the intervention.</w:t>
      </w:r>
    </w:p>
    <w:p w14:paraId="35CB493F" w14:textId="77777777" w:rsidR="009E7B3D" w:rsidRPr="007D3FD8" w:rsidRDefault="00C00FFA">
      <w:pPr>
        <w:pStyle w:val="abstractstyle"/>
      </w:pPr>
      <w:r w:rsidRPr="007D3FD8">
        <w:rPr>
          <w:b/>
          <w:bCs/>
        </w:rPr>
        <w:t>Results:</w:t>
      </w:r>
      <w:r w:rsidRPr="007D3FD8">
        <w:t xml:space="preserve"> Glucose ingestion did not have beneficial effects on resistance training-induced increases of ribosomal content (mean difference 7.6% [-7.2, 24.9], </w:t>
      </w:r>
      <w:r w:rsidRPr="007D3FD8">
        <w:rPr>
          <w:i/>
          <w:iCs/>
        </w:rPr>
        <w:t>p</w:t>
      </w:r>
      <w:r w:rsidRPr="007D3FD8">
        <w:t xml:space="preserve"> = 0.34; ribosomal RNA, 47S/18S/28S/5.8S/5S, range 7.6%-37.9%, </w:t>
      </w:r>
      <w:r w:rsidRPr="007D3FD8">
        <w:rPr>
          <w:i/>
          <w:iCs/>
        </w:rPr>
        <w:t>p</w:t>
      </w:r>
      <w:r w:rsidRPr="007D3FD8">
        <w:t xml:space="preserve"> = 0.40-0.98) or levels of relevant transcriptional or translational regulators (c-MYK/UBF/rpS6, </w:t>
      </w:r>
      <w:r w:rsidRPr="007D3FD8">
        <w:rPr>
          <w:i/>
          <w:iCs/>
        </w:rPr>
        <w:t>p</w:t>
      </w:r>
      <w:r w:rsidRPr="007D3FD8">
        <w:t xml:space="preserve"> = 0.094-0.292). Of note, both baseline and trained state data of total RNA showed a linear relationship with UBF; a ∼14% increase in total RNA corresponded to 1 standard deviation unit increase in UBF (</w:t>
      </w:r>
      <w:r w:rsidRPr="007D3FD8">
        <w:rPr>
          <w:i/>
          <w:iCs/>
        </w:rPr>
        <w:t>p</w:t>
      </w:r>
      <w:r w:rsidRPr="007D3FD8">
        <w:t xml:space="preserve"> = 0.003).</w:t>
      </w:r>
    </w:p>
    <w:p w14:paraId="35CB4940" w14:textId="77777777" w:rsidR="009E7B3D" w:rsidRPr="007D3FD8" w:rsidRDefault="00C00FFA">
      <w:pPr>
        <w:pStyle w:val="abstractstyle"/>
      </w:pPr>
      <w:r w:rsidRPr="007D3FD8">
        <w:rPr>
          <w:b/>
          <w:bCs/>
        </w:rPr>
        <w:t>Conclusion:</w:t>
      </w:r>
      <w:r w:rsidRPr="007D3FD8">
        <w:t xml:space="preserve"> Glucose ingestion before and after resistance training did not augment ribosomal RNA accumulation during twelve days of heavy-load resistance training in moderately trained young adults.</w:t>
      </w:r>
    </w:p>
    <w:p w14:paraId="35CB4941" w14:textId="77777777" w:rsidR="009E7B3D" w:rsidRPr="007D3FD8" w:rsidRDefault="00C00FFA">
      <w:pPr>
        <w:pStyle w:val="abstractstyle"/>
      </w:pPr>
      <w:r w:rsidRPr="007D3FD8">
        <w:rPr>
          <w:b/>
          <w:bCs/>
        </w:rPr>
        <w:t>Keywords:</w:t>
      </w:r>
      <w:r w:rsidRPr="007D3FD8">
        <w:t xml:space="preserve"> Glucose; hypertrophy; resistance training; ribosome; skeletal muscle.</w:t>
      </w:r>
    </w:p>
    <w:p w14:paraId="35CB4942" w14:textId="77777777" w:rsidR="009E7B3D" w:rsidRPr="007D3FD8" w:rsidRDefault="00C00FFA">
      <w:pPr>
        <w:pStyle w:val="Heading3"/>
      </w:pPr>
      <w:bookmarkStart w:id="25" w:name="statements-and-declarations"/>
      <w:r w:rsidRPr="007D3FD8">
        <w:t>Statements and Declarations</w:t>
      </w:r>
    </w:p>
    <w:p w14:paraId="35CB4943" w14:textId="77777777" w:rsidR="009E7B3D" w:rsidRPr="007D3FD8" w:rsidRDefault="00C00FFA">
      <w:pPr>
        <w:pStyle w:val="abstractstyle"/>
      </w:pPr>
      <w:r w:rsidRPr="007D3FD8">
        <w:t>This study was financed through research funds from the Inland Norway University of Applied Sciences. The authors have no competing interests to declare, and researchers and associates participating in the study conduct received only a regular salary.</w:t>
      </w:r>
    </w:p>
    <w:p w14:paraId="35CB4946" w14:textId="77777777" w:rsidR="009E7B3D" w:rsidRPr="007D3FD8" w:rsidRDefault="00C00FFA">
      <w:pPr>
        <w:pStyle w:val="Heading3"/>
      </w:pPr>
      <w:bookmarkStart w:id="26" w:name="acknowledgements"/>
      <w:bookmarkEnd w:id="25"/>
      <w:r w:rsidRPr="007D3FD8">
        <w:t>Acknowledgements</w:t>
      </w:r>
    </w:p>
    <w:p w14:paraId="35CB4947" w14:textId="18B0C1B9" w:rsidR="009E7B3D" w:rsidRPr="007D3FD8" w:rsidRDefault="00C00FFA">
      <w:pPr>
        <w:pStyle w:val="abstractstyle"/>
      </w:pPr>
      <w:r w:rsidRPr="007D3FD8">
        <w:t xml:space="preserve">Gratitude is due, to Henriette </w:t>
      </w:r>
      <w:proofErr w:type="spellStart"/>
      <w:r w:rsidRPr="007D3FD8">
        <w:t>Spilhaug</w:t>
      </w:r>
      <w:proofErr w:type="spellEnd"/>
      <w:r w:rsidRPr="007D3FD8">
        <w:t xml:space="preserve"> </w:t>
      </w:r>
      <w:proofErr w:type="spellStart"/>
      <w:r w:rsidRPr="007D3FD8">
        <w:t>Bollandsås</w:t>
      </w:r>
      <w:proofErr w:type="spellEnd"/>
      <w:r w:rsidRPr="007D3FD8">
        <w:t xml:space="preserve">, Nora </w:t>
      </w:r>
      <w:proofErr w:type="spellStart"/>
      <w:r w:rsidRPr="007D3FD8">
        <w:t>Lerdalen</w:t>
      </w:r>
      <w:proofErr w:type="spellEnd"/>
      <w:r w:rsidRPr="007D3FD8">
        <w:t xml:space="preserve"> </w:t>
      </w:r>
      <w:proofErr w:type="spellStart"/>
      <w:r w:rsidRPr="007D3FD8">
        <w:t>Bonsak</w:t>
      </w:r>
      <w:proofErr w:type="spellEnd"/>
      <w:ins w:id="27" w:author="Kristian Lian" w:date="2024-01-24T14:35:00Z">
        <w:r w:rsidR="00645E6C">
          <w:t>,</w:t>
        </w:r>
      </w:ins>
      <w:del w:id="28" w:author="Kristian Lian" w:date="2024-01-24T14:35:00Z">
        <w:r w:rsidRPr="007D3FD8" w:rsidDel="00645E6C">
          <w:delText xml:space="preserve"> and</w:delText>
        </w:r>
      </w:del>
      <w:r w:rsidRPr="007D3FD8">
        <w:t xml:space="preserve"> Thea Bøhn </w:t>
      </w:r>
      <w:proofErr w:type="spellStart"/>
      <w:r w:rsidRPr="007D3FD8">
        <w:t>Nyløkken</w:t>
      </w:r>
      <w:proofErr w:type="spellEnd"/>
      <w:ins w:id="29" w:author="Kristian Lian" w:date="2024-01-24T14:35:00Z">
        <w:r w:rsidR="00645E6C">
          <w:t>, Max Ullrich and Chris</w:t>
        </w:r>
        <w:r w:rsidR="00BE25AD">
          <w:t xml:space="preserve"> </w:t>
        </w:r>
        <w:proofErr w:type="spellStart"/>
        <w:r w:rsidR="00BE25AD">
          <w:t>Sylstad</w:t>
        </w:r>
      </w:ins>
      <w:proofErr w:type="spellEnd"/>
      <w:r w:rsidRPr="007D3FD8">
        <w:t xml:space="preserve"> for their dedication and hard work during the training intervention. The authors </w:t>
      </w:r>
      <w:r w:rsidRPr="007D3FD8">
        <w:lastRenderedPageBreak/>
        <w:t>would also like to express their gratitude to all the participants for staying committed to this demanding protocol in an impressive way. We also thank Håvard Nygaard for lending your expertise and technical skills to improve this project.</w:t>
      </w:r>
    </w:p>
    <w:p w14:paraId="35CB4948" w14:textId="77777777" w:rsidR="009E7B3D" w:rsidRPr="007D3FD8" w:rsidRDefault="00C00FFA">
      <w:pPr>
        <w:pStyle w:val="abstractstyle"/>
      </w:pPr>
      <w:r w:rsidRPr="007D3FD8">
        <w:rPr>
          <w:b/>
          <w:bCs/>
        </w:rPr>
        <w:t>Abbreviations</w:t>
      </w:r>
    </w:p>
    <w:tbl>
      <w:tblPr>
        <w:tblW w:w="0" w:type="pct"/>
        <w:tblLook w:val="0420" w:firstRow="1" w:lastRow="0" w:firstColumn="0" w:lastColumn="0" w:noHBand="0" w:noVBand="1"/>
      </w:tblPr>
      <w:tblGrid>
        <w:gridCol w:w="926"/>
        <w:gridCol w:w="4030"/>
      </w:tblGrid>
      <w:tr w:rsidR="009E7B3D" w:rsidRPr="007D3FD8" w14:paraId="35CB494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w:t>
            </w:r>
          </w:p>
        </w:tc>
      </w:tr>
      <w:tr w:rsidR="009E7B3D" w:rsidRPr="007D3FD8" w14:paraId="35CB494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monophosphate-dependent protein kinase</w:t>
            </w:r>
          </w:p>
        </w:tc>
      </w:tr>
      <w:tr w:rsidR="009E7B3D" w:rsidRPr="007D3FD8" w14:paraId="35CB495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triphosphate</w:t>
            </w:r>
          </w:p>
        </w:tc>
      </w:tr>
      <w:tr w:rsidR="009E7B3D" w:rsidRPr="007D3FD8" w14:paraId="35CB495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complementary deoxyribonucleic acid</w:t>
            </w:r>
          </w:p>
        </w:tc>
      </w:tr>
      <w:tr w:rsidR="009E7B3D" w:rsidRPr="007D3FD8" w14:paraId="35CB495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Confidence intervals</w:t>
            </w:r>
          </w:p>
        </w:tc>
      </w:tr>
      <w:tr w:rsidR="009E7B3D" w:rsidRPr="007D3FD8" w14:paraId="35CB495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Cellular </w:t>
            </w:r>
            <w:proofErr w:type="spellStart"/>
            <w:r w:rsidRPr="00E61C45">
              <w:rPr>
                <w:rFonts w:eastAsia="Arial" w:cs="Times New Roman"/>
                <w:color w:val="000000"/>
                <w:sz w:val="18"/>
                <w:szCs w:val="18"/>
              </w:rPr>
              <w:t>myelocytomatosis</w:t>
            </w:r>
            <w:proofErr w:type="spellEnd"/>
            <w:r w:rsidRPr="00E61C45">
              <w:rPr>
                <w:rFonts w:eastAsia="Arial" w:cs="Times New Roman"/>
                <w:color w:val="000000"/>
                <w:sz w:val="18"/>
                <w:szCs w:val="18"/>
              </w:rPr>
              <w:t xml:space="preserve"> oncogene</w:t>
            </w:r>
          </w:p>
        </w:tc>
      </w:tr>
      <w:tr w:rsidR="009E7B3D" w:rsidRPr="007D3FD8" w14:paraId="35CB495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Cycle threshold</w:t>
            </w:r>
          </w:p>
        </w:tc>
      </w:tr>
      <w:tr w:rsidR="009E7B3D" w:rsidRPr="007D3FD8" w14:paraId="35CB496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Dual-energy x-ray absorptiometry</w:t>
            </w:r>
          </w:p>
        </w:tc>
      </w:tr>
      <w:tr w:rsidR="009E7B3D" w:rsidRPr="007D3FD8" w14:paraId="35CB4963"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Enhanced chemiluminescence</w:t>
            </w:r>
          </w:p>
        </w:tc>
      </w:tr>
      <w:tr w:rsidR="009E7B3D" w:rsidRPr="007D3FD8" w14:paraId="35CB4966"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Extracellular signal-regulated kinase 1/2</w:t>
            </w:r>
          </w:p>
        </w:tc>
      </w:tr>
      <w:tr w:rsidR="009E7B3D" w:rsidRPr="007D3FD8" w14:paraId="35CB4969"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Glucose</w:t>
            </w:r>
          </w:p>
        </w:tc>
      </w:tr>
      <w:tr w:rsidR="009E7B3D" w:rsidRPr="007D3FD8" w14:paraId="35CB496C"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Mammalian target of rapamycin complex 1</w:t>
            </w:r>
          </w:p>
        </w:tc>
      </w:tr>
      <w:tr w:rsidR="009E7B3D" w:rsidRPr="007D3FD8" w14:paraId="35CB496F"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Preinitiation complex</w:t>
            </w:r>
          </w:p>
        </w:tc>
      </w:tr>
      <w:tr w:rsidR="009E7B3D" w:rsidRPr="007D3FD8" w14:paraId="35CB4972"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Placebo</w:t>
            </w:r>
          </w:p>
        </w:tc>
      </w:tr>
      <w:tr w:rsidR="009E7B3D" w:rsidRPr="007D3FD8" w14:paraId="35CB4975"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Quantitative polymerase chain reaction</w:t>
            </w:r>
          </w:p>
        </w:tc>
      </w:tr>
      <w:tr w:rsidR="009E7B3D" w:rsidRPr="007D3FD8" w14:paraId="35CB4978"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deoxyribonucleic acid</w:t>
            </w:r>
          </w:p>
        </w:tc>
      </w:tr>
      <w:tr w:rsidR="009E7B3D" w:rsidRPr="007D3FD8" w14:paraId="35CB497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Repetition maximum</w:t>
            </w:r>
          </w:p>
        </w:tc>
      </w:tr>
      <w:tr w:rsidR="009E7B3D" w:rsidRPr="007D3FD8" w14:paraId="35CB497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ribonucleic acid</w:t>
            </w:r>
          </w:p>
        </w:tc>
      </w:tr>
      <w:tr w:rsidR="009E7B3D" w:rsidRPr="007D3FD8" w14:paraId="35CB498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Resistance training</w:t>
            </w:r>
          </w:p>
        </w:tc>
      </w:tr>
      <w:tr w:rsidR="009E7B3D" w:rsidRPr="007D3FD8" w14:paraId="35CB498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Ribosomal protein S6 kinase </w:t>
            </w:r>
            <w:proofErr w:type="gramStart"/>
            <w:r w:rsidRPr="00E61C45">
              <w:rPr>
                <w:rFonts w:eastAsia="Arial" w:cs="Times New Roman"/>
                <w:color w:val="000000"/>
                <w:sz w:val="18"/>
                <w:szCs w:val="18"/>
              </w:rPr>
              <w:t>beta-1</w:t>
            </w:r>
            <w:proofErr w:type="gramEnd"/>
          </w:p>
        </w:tc>
      </w:tr>
      <w:tr w:rsidR="009E7B3D" w:rsidRPr="007D3FD8" w14:paraId="35CB498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Standard deviance</w:t>
            </w:r>
          </w:p>
        </w:tc>
      </w:tr>
      <w:tr w:rsidR="009E7B3D" w:rsidRPr="007D3FD8" w14:paraId="35CB498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proofErr w:type="spellStart"/>
            <w:r w:rsidRPr="00E61C45">
              <w:rPr>
                <w:rFonts w:eastAsia="Arial" w:cs="Times New Roman"/>
                <w:color w:val="000000"/>
                <w:sz w:val="18"/>
                <w:szCs w:val="18"/>
              </w:rPr>
              <w:t>Sirtuin</w:t>
            </w:r>
            <w:proofErr w:type="spellEnd"/>
            <w:r w:rsidRPr="00E61C45">
              <w:rPr>
                <w:rFonts w:eastAsia="Arial" w:cs="Times New Roman"/>
                <w:color w:val="000000"/>
                <w:sz w:val="18"/>
                <w:szCs w:val="18"/>
              </w:rPr>
              <w:t xml:space="preserve"> 1</w:t>
            </w:r>
          </w:p>
        </w:tc>
      </w:tr>
      <w:tr w:rsidR="009E7B3D" w:rsidRPr="007D3FD8" w14:paraId="35CB498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Tris-buffered saline</w:t>
            </w:r>
          </w:p>
        </w:tc>
      </w:tr>
      <w:tr w:rsidR="009E7B3D" w:rsidRPr="007D3FD8" w14:paraId="35CB499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Upstream binding factor</w:t>
            </w:r>
          </w:p>
        </w:tc>
      </w:tr>
      <w:bookmarkEnd w:id="5"/>
      <w:bookmarkEnd w:id="26"/>
    </w:tbl>
    <w:p w14:paraId="35CB4991" w14:textId="77777777" w:rsidR="009E7B3D" w:rsidRPr="007D3FD8" w:rsidRDefault="00C00FFA">
      <w:r w:rsidRPr="007D3FD8">
        <w:br w:type="page"/>
      </w:r>
    </w:p>
    <w:p w14:paraId="35CB4992" w14:textId="77777777" w:rsidR="009E7B3D" w:rsidRPr="007D3FD8" w:rsidRDefault="00C00FFA">
      <w:pPr>
        <w:pStyle w:val="Heading2"/>
      </w:pPr>
      <w:bookmarkStart w:id="30" w:name="introduction"/>
      <w:r w:rsidRPr="007D3FD8">
        <w:lastRenderedPageBreak/>
        <w:t>Introduction</w:t>
      </w:r>
    </w:p>
    <w:p w14:paraId="35CB4993" w14:textId="1EB5693D" w:rsidR="009E7B3D" w:rsidRPr="007D3FD8" w:rsidRDefault="00C00FFA">
      <w:pPr>
        <w:pStyle w:val="FirstParagraph"/>
      </w:pPr>
      <w:r w:rsidRPr="007D3FD8">
        <w:t xml:space="preserve">Responses to systematic resistance training (RT) vary widely between individuals, with as much as 10-15% showing impaired skeletal muscle growth in response to standardized training interventions (Thalacker-Mercer et al. 2013; Mann et al. 2014; Álvarez et al. 2018). </w:t>
      </w:r>
      <w:del w:id="31" w:author="Kristian Lian" w:date="2024-01-24T14:37:00Z">
        <w:r w:rsidRPr="007D3FD8" w:rsidDel="00EC6BB3">
          <w:delText xml:space="preserve">There may be differences in the genetic predisposition in terms of readiness to adapt to exercise </w:delText>
        </w:r>
      </w:del>
      <w:ins w:id="32" w:author="Kristian Lian" w:date="2024-01-24T14:37:00Z">
        <w:r w:rsidR="0083478A">
          <w:t xml:space="preserve">Genetic </w:t>
        </w:r>
      </w:ins>
      <w:ins w:id="33" w:author="Kristian Lian" w:date="2024-01-24T14:38:00Z">
        <w:r w:rsidR="0083478A">
          <w:t>predisposition may explain some of this variation</w:t>
        </w:r>
      </w:ins>
      <w:ins w:id="34" w:author="Kristian Lian" w:date="2024-01-24T14:39:00Z">
        <w:r w:rsidR="00D812F5">
          <w:t xml:space="preserve"> </w:t>
        </w:r>
      </w:ins>
      <w:r w:rsidRPr="007D3FD8">
        <w:t xml:space="preserve">(Thalacker-Mercer et al. 2013), </w:t>
      </w:r>
      <w:ins w:id="35" w:author="Kristian Lian" w:date="2024-01-24T14:39:00Z">
        <w:r w:rsidR="005F2C37">
          <w:t>but in general the internal physiological milieu seems</w:t>
        </w:r>
      </w:ins>
      <w:ins w:id="36" w:author="Kristian Lian" w:date="2024-01-24T14:40:00Z">
        <w:r w:rsidR="005F2C37">
          <w:t xml:space="preserve"> to be favourably shaped for muscle growth in response </w:t>
        </w:r>
        <w:r w:rsidR="00355B5C">
          <w:t xml:space="preserve">to different types of nutrient intake and exercise training </w:t>
        </w:r>
      </w:ins>
      <w:del w:id="37" w:author="Kristian Lian" w:date="2024-01-24T14:39:00Z">
        <w:r w:rsidRPr="007D3FD8" w:rsidDel="005F2C37">
          <w:delText xml:space="preserve">however, the internal physiological milieu seems favourably shaped for muscle growth by factors such as different types of training stress and nutrients </w:delText>
        </w:r>
      </w:del>
      <w:r w:rsidRPr="007D3FD8">
        <w:t xml:space="preserve">(Thalacker-Mercer et al. 2013; Tanaka and </w:t>
      </w:r>
      <w:proofErr w:type="spellStart"/>
      <w:r w:rsidRPr="007D3FD8">
        <w:t>Tsuneoka</w:t>
      </w:r>
      <w:proofErr w:type="spellEnd"/>
      <w:r w:rsidRPr="007D3FD8">
        <w:t xml:space="preserve"> 2018; Figueiredo et al. 2021). Indeed, </w:t>
      </w:r>
      <w:ins w:id="38" w:author="Kristian Lian" w:date="2024-01-24T14:41:00Z">
        <w:r w:rsidR="00A31D01">
          <w:t xml:space="preserve">exercise </w:t>
        </w:r>
      </w:ins>
      <w:r w:rsidRPr="007D3FD8">
        <w:t>training</w:t>
      </w:r>
      <w:del w:id="39" w:author="Kristian Lian" w:date="2024-01-24T14:41:00Z">
        <w:r w:rsidRPr="007D3FD8" w:rsidDel="00A31D01">
          <w:delText xml:space="preserve"> stress</w:delText>
        </w:r>
      </w:del>
      <w:r w:rsidRPr="007D3FD8">
        <w:t xml:space="preserve"> and nutrients impact the ability to synthesise ribosomes, which in turn is</w:t>
      </w:r>
      <w:ins w:id="40" w:author="Kristian Lian" w:date="2024-01-24T14:41:00Z">
        <w:r w:rsidR="00357047">
          <w:t xml:space="preserve"> demonstrated to be</w:t>
        </w:r>
      </w:ins>
      <w:r w:rsidRPr="007D3FD8">
        <w:t xml:space="preserve"> connected to the magnitude of RT-induced responses </w:t>
      </w:r>
      <w:del w:id="41" w:author="Kristian Lian" w:date="2024-01-24T14:42:00Z">
        <w:r w:rsidRPr="007D3FD8" w:rsidDel="00C46842">
          <w:delText xml:space="preserve">in an individual </w:delText>
        </w:r>
      </w:del>
      <w:r w:rsidRPr="007D3FD8">
        <w:t>(</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Hammarström et al. 2020). For instance, increasing training volume generally induces greater ribosome biogenesis and </w:t>
      </w:r>
      <w:ins w:id="42" w:author="Kristian Lian" w:date="2024-01-24T14:43:00Z">
        <w:r w:rsidR="00943B03">
          <w:t>is associated with</w:t>
        </w:r>
      </w:ins>
      <w:del w:id="43" w:author="Kristian Lian" w:date="2024-01-24T14:43:00Z">
        <w:r w:rsidRPr="007D3FD8" w:rsidDel="00943B03">
          <w:delText>thus,</w:delText>
        </w:r>
      </w:del>
      <w:r w:rsidRPr="007D3FD8">
        <w:t xml:space="preserve"> greater benefits of RT</w:t>
      </w:r>
      <w:ins w:id="44" w:author="Kristian Lian" w:date="2024-01-24T14:43:00Z">
        <w:r w:rsidR="002C67AC">
          <w:t xml:space="preserve"> in terms of</w:t>
        </w:r>
      </w:ins>
      <w:ins w:id="45" w:author="Kristian Lian" w:date="2024-01-24T14:44:00Z">
        <w:r w:rsidR="002C67AC">
          <w:t xml:space="preserve"> gains in </w:t>
        </w:r>
      </w:ins>
      <w:ins w:id="46" w:author="Kristian Lian" w:date="2024-01-24T14:45:00Z">
        <w:r w:rsidR="00C1625B">
          <w:t xml:space="preserve">skeletal </w:t>
        </w:r>
      </w:ins>
      <w:ins w:id="47" w:author="Kristian Lian" w:date="2024-01-24T14:44:00Z">
        <w:r w:rsidR="002C67AC">
          <w:t>muscle</w:t>
        </w:r>
      </w:ins>
      <w:ins w:id="48" w:author="Kristian Lian" w:date="2024-01-24T14:45:00Z">
        <w:r w:rsidR="00D2276C">
          <w:t xml:space="preserve"> mass and </w:t>
        </w:r>
        <w:r w:rsidR="00330405">
          <w:t>-</w:t>
        </w:r>
      </w:ins>
      <w:ins w:id="49" w:author="Kristian Lian" w:date="2024-01-24T14:44:00Z">
        <w:r w:rsidR="002C67AC">
          <w:t>strength</w:t>
        </w:r>
      </w:ins>
      <w:r w:rsidRPr="007D3FD8">
        <w:t xml:space="preserve"> (Krieger 2009; Schoenfeld et al. 2017; Hammarström et al. 2020). Still, as evident from Hammarström et al. (2020), not all participants experience increased muscle mass and </w:t>
      </w:r>
      <w:ins w:id="50" w:author="Kristian Lian" w:date="2024-01-24T14:46:00Z">
        <w:r w:rsidR="00330405">
          <w:t>improved</w:t>
        </w:r>
        <w:r w:rsidR="008265DE">
          <w:t xml:space="preserve"> muscle</w:t>
        </w:r>
      </w:ins>
      <w:del w:id="51" w:author="Kristian Lian" w:date="2024-01-24T14:46:00Z">
        <w:r w:rsidRPr="007D3FD8" w:rsidDel="00330405">
          <w:delText>-</w:delText>
        </w:r>
      </w:del>
      <w:ins w:id="52" w:author="Kristian Lian" w:date="2024-01-24T14:46:00Z">
        <w:r w:rsidR="00330405">
          <w:t xml:space="preserve"> </w:t>
        </w:r>
      </w:ins>
      <w:r w:rsidRPr="007D3FD8">
        <w:t xml:space="preserve">strength </w:t>
      </w:r>
      <w:proofErr w:type="spellStart"/>
      <w:ins w:id="53" w:author="Kristian Lian" w:date="2024-01-24T14:46:00Z">
        <w:r w:rsidR="008265DE">
          <w:t>with</w:t>
        </w:r>
      </w:ins>
      <w:del w:id="54" w:author="Kristian Lian" w:date="2024-01-24T14:46:00Z">
        <w:r w:rsidRPr="007D3FD8" w:rsidDel="008265DE">
          <w:delText xml:space="preserve">despite </w:delText>
        </w:r>
      </w:del>
      <w:r w:rsidRPr="007D3FD8">
        <w:t>increasing</w:t>
      </w:r>
      <w:proofErr w:type="spellEnd"/>
      <w:r w:rsidRPr="007D3FD8">
        <w:t xml:space="preserve"> training volume. Therefore, </w:t>
      </w:r>
      <w:del w:id="55" w:author="Kristian Lian" w:date="2024-01-24T14:48:00Z">
        <w:r w:rsidRPr="007D3FD8" w:rsidDel="00E9187E">
          <w:delText xml:space="preserve">other </w:delText>
        </w:r>
      </w:del>
      <w:r w:rsidRPr="007D3FD8">
        <w:t>means</w:t>
      </w:r>
      <w:ins w:id="56" w:author="Kristian Lian" w:date="2024-01-24T14:48:00Z">
        <w:r w:rsidR="00E9187E">
          <w:t xml:space="preserve"> other</w:t>
        </w:r>
      </w:ins>
      <w:r w:rsidRPr="007D3FD8">
        <w:t xml:space="preserve"> than modification of RT variables </w:t>
      </w:r>
      <w:del w:id="57" w:author="Kristian Lian" w:date="2024-01-24T14:48:00Z">
        <w:r w:rsidRPr="007D3FD8" w:rsidDel="00A71165">
          <w:delText xml:space="preserve">alone </w:delText>
        </w:r>
      </w:del>
      <w:r w:rsidRPr="007D3FD8">
        <w:t>seem necessary to optimise individual responses to RT</w:t>
      </w:r>
      <w:ins w:id="58" w:author="Kristian Lian" w:date="2024-01-24T14:51:00Z">
        <w:r w:rsidR="00366386">
          <w:t xml:space="preserve">, </w:t>
        </w:r>
      </w:ins>
      <w:ins w:id="59" w:author="Kristian Lian" w:date="2024-01-24T14:52:00Z">
        <w:r w:rsidR="00B810FA">
          <w:t xml:space="preserve">for instance nutritional </w:t>
        </w:r>
        <w:r w:rsidR="00F04BAB">
          <w:t>supplements</w:t>
        </w:r>
      </w:ins>
      <w:r w:rsidRPr="007D3FD8">
        <w:t>.</w:t>
      </w:r>
    </w:p>
    <w:p w14:paraId="35CB4994" w14:textId="48FC45F7" w:rsidR="009E7B3D" w:rsidRPr="007D3FD8" w:rsidRDefault="00C00FFA">
      <w:pPr>
        <w:pStyle w:val="BodyText"/>
      </w:pPr>
      <w:r w:rsidRPr="007D3FD8">
        <w:t xml:space="preserve">Nutritional supplements such as protein and creatine are </w:t>
      </w:r>
      <w:del w:id="60" w:author="Kristian Lian" w:date="2024-01-24T14:52:00Z">
        <w:r w:rsidRPr="007D3FD8" w:rsidDel="00F04BAB">
          <w:delText>often</w:delText>
        </w:r>
      </w:del>
      <w:ins w:id="61" w:author="Kristian Lian" w:date="2024-01-24T14:52:00Z">
        <w:r w:rsidR="00F04BAB">
          <w:t xml:space="preserve"> frequently </w:t>
        </w:r>
        <w:r w:rsidR="00177E84">
          <w:t>advocated as means</w:t>
        </w:r>
      </w:ins>
      <w:del w:id="62" w:author="Kristian Lian" w:date="2024-01-24T14:52:00Z">
        <w:r w:rsidRPr="007D3FD8" w:rsidDel="00F04BAB">
          <w:delText xml:space="preserve"> </w:delText>
        </w:r>
      </w:del>
      <w:del w:id="63" w:author="Kristian Lian" w:date="2024-01-24T14:53:00Z">
        <w:r w:rsidRPr="007D3FD8" w:rsidDel="00177E84">
          <w:delText>used</w:delText>
        </w:r>
      </w:del>
      <w:r w:rsidRPr="007D3FD8">
        <w:t xml:space="preserve"> to optimise RT adaptations (Cermak et al. 2012; </w:t>
      </w:r>
      <w:proofErr w:type="spellStart"/>
      <w:r w:rsidRPr="007D3FD8">
        <w:t>Lanhers</w:t>
      </w:r>
      <w:proofErr w:type="spellEnd"/>
      <w:r w:rsidRPr="007D3FD8">
        <w:t xml:space="preserve"> et al. 2015, 2017; Morton et al. 2018). </w:t>
      </w:r>
      <w:del w:id="64" w:author="Kristian Lian" w:date="2024-01-24T14:53:00Z">
        <w:r w:rsidRPr="007D3FD8" w:rsidDel="00177E84">
          <w:delText xml:space="preserve">However, it remains equivocal </w:delText>
        </w:r>
        <w:r w:rsidRPr="007D3FD8" w:rsidDel="008564E0">
          <w:delText>if</w:delText>
        </w:r>
      </w:del>
      <w:r w:rsidRPr="007D3FD8">
        <w:t xml:space="preserve"> </w:t>
      </w:r>
      <w:ins w:id="65" w:author="Kristian Lian" w:date="2024-01-24T14:53:00Z">
        <w:r w:rsidR="008564E0">
          <w:t xml:space="preserve">The efficacy of </w:t>
        </w:r>
      </w:ins>
      <w:r w:rsidRPr="007D3FD8">
        <w:t xml:space="preserve">other nutritional adjuvants such as glucose </w:t>
      </w:r>
      <w:del w:id="66" w:author="Kristian Lian" w:date="2024-01-24T14:54:00Z">
        <w:r w:rsidRPr="007D3FD8" w:rsidDel="0033517A">
          <w:delText xml:space="preserve">can increase the efficacy of RT </w:delText>
        </w:r>
      </w:del>
      <w:ins w:id="67" w:author="Kristian Lian" w:date="2024-01-24T14:54:00Z">
        <w:r w:rsidR="0033517A">
          <w:t xml:space="preserve">remains equivocal </w:t>
        </w:r>
      </w:ins>
      <w:r w:rsidRPr="007D3FD8">
        <w:t>(</w:t>
      </w:r>
      <w:proofErr w:type="spellStart"/>
      <w:r w:rsidRPr="007D3FD8">
        <w:t>Tezze</w:t>
      </w:r>
      <w:proofErr w:type="spellEnd"/>
      <w:r w:rsidRPr="007D3FD8">
        <w:t xml:space="preserve"> et al. 2023). This is surprising </w:t>
      </w:r>
      <w:ins w:id="68" w:author="Kristian Lian" w:date="2024-01-24T15:25:00Z">
        <w:r w:rsidR="00551839">
          <w:t xml:space="preserve">given </w:t>
        </w:r>
        <w:proofErr w:type="spellStart"/>
        <w:r w:rsidR="00551839">
          <w:t>that</w:t>
        </w:r>
      </w:ins>
      <w:del w:id="69" w:author="Kristian Lian" w:date="2024-01-24T15:25:00Z">
        <w:r w:rsidRPr="007D3FD8" w:rsidDel="00551839">
          <w:delText xml:space="preserve">since </w:delText>
        </w:r>
      </w:del>
      <w:r w:rsidRPr="007D3FD8">
        <w:t>glucose</w:t>
      </w:r>
      <w:proofErr w:type="spellEnd"/>
      <w:r w:rsidRPr="007D3FD8">
        <w:t xml:space="preserve"> is the preferred energy substrate of the contracting skeletal muscle during strenuous exercise and a major energy supplier to cells via adenosine triphosphate (ATP) synthesis (Mul et al. 2015; Tanaka and </w:t>
      </w:r>
      <w:proofErr w:type="spellStart"/>
      <w:r w:rsidRPr="007D3FD8">
        <w:t>Tsuneoka</w:t>
      </w:r>
      <w:proofErr w:type="spellEnd"/>
      <w:r w:rsidRPr="007D3FD8">
        <w:t xml:space="preserve"> 2018). Furthermore, energy availability is a decisive factor in the </w:t>
      </w:r>
      <w:r w:rsidRPr="007D3FD8">
        <w:rPr>
          <w:i/>
          <w:iCs/>
        </w:rPr>
        <w:t>de novo</w:t>
      </w:r>
      <w:r w:rsidRPr="007D3FD8">
        <w:t xml:space="preserve"> synthesis of ribosomes (Moss et al. 2007;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which in turn</w:t>
      </w:r>
      <w:ins w:id="70" w:author="Kristian Lian" w:date="2024-01-24T15:26:00Z">
        <w:r w:rsidR="008953F4">
          <w:t xml:space="preserve"> seems to</w:t>
        </w:r>
      </w:ins>
      <w:r w:rsidRPr="007D3FD8">
        <w:t xml:space="preserve"> determine</w:t>
      </w:r>
      <w:del w:id="71" w:author="Kristian Lian" w:date="2024-01-24T15:26:00Z">
        <w:r w:rsidRPr="007D3FD8" w:rsidDel="00FA2D50">
          <w:delText>s</w:delText>
        </w:r>
      </w:del>
      <w:r w:rsidRPr="007D3FD8">
        <w:t xml:space="preserve"> muscle growth by increasing the muscle’s translational capacity (Stec et al. 2016; Tanaka and </w:t>
      </w:r>
      <w:proofErr w:type="spellStart"/>
      <w:r w:rsidRPr="007D3FD8">
        <w:t>Tsuneoka</w:t>
      </w:r>
      <w:proofErr w:type="spellEnd"/>
      <w:r w:rsidRPr="007D3FD8">
        <w:t xml:space="preserve"> 2018; Figueiredo and McCarthy 2019; Walden 2019; Hammarström et al. 2020). In addition, insulin</w:t>
      </w:r>
      <w:ins w:id="72" w:author="Kristian Lian" w:date="2024-01-24T15:28:00Z">
        <w:r w:rsidR="00110C87">
          <w:t xml:space="preserve">, which </w:t>
        </w:r>
        <w:r w:rsidR="00DB26AC">
          <w:t xml:space="preserve">is secreted from the beta cells of the pancreas in response to </w:t>
        </w:r>
        <w:r w:rsidR="00B50DCD">
          <w:t>rising blood glucose levels,</w:t>
        </w:r>
      </w:ins>
      <w:r w:rsidRPr="007D3FD8">
        <w:t xml:space="preserve"> may </w:t>
      </w:r>
      <w:ins w:id="73" w:author="Kristian Lian" w:date="2024-01-24T15:28:00Z">
        <w:r w:rsidR="00B50DCD">
          <w:t xml:space="preserve">itself </w:t>
        </w:r>
        <w:proofErr w:type="spellStart"/>
        <w:r w:rsidR="00B50DCD">
          <w:t>exert</w:t>
        </w:r>
      </w:ins>
      <w:del w:id="74" w:author="Kristian Lian" w:date="2024-01-24T15:28:00Z">
        <w:r w:rsidRPr="007D3FD8" w:rsidDel="00B50DCD">
          <w:delText xml:space="preserve">have </w:delText>
        </w:r>
      </w:del>
      <w:r w:rsidRPr="007D3FD8">
        <w:t>anabolic</w:t>
      </w:r>
      <w:proofErr w:type="spellEnd"/>
      <w:r w:rsidRPr="007D3FD8">
        <w:t xml:space="preserve"> effects</w:t>
      </w:r>
      <w:ins w:id="75" w:author="Kristian Lian" w:date="2024-01-24T15:29:00Z">
        <w:r w:rsidR="00B50DCD">
          <w:t xml:space="preserve"> irrespective of muscle contraction</w:t>
        </w:r>
        <w:r w:rsidR="00BA3A6C">
          <w:t>, e.g. by elevating</w:t>
        </w:r>
      </w:ins>
      <w:r w:rsidRPr="007D3FD8">
        <w:t xml:space="preserve"> </w:t>
      </w:r>
      <w:del w:id="76" w:author="Kristian Lian" w:date="2024-01-24T15:29:00Z">
        <w:r w:rsidRPr="007D3FD8" w:rsidDel="00BA3A6C">
          <w:delText xml:space="preserve">with elevated </w:delText>
        </w:r>
      </w:del>
      <w:ins w:id="77" w:author="Kristian Lian" w:date="2024-01-24T15:29:00Z">
        <w:r w:rsidR="00BA3A6C">
          <w:t xml:space="preserve">levels of </w:t>
        </w:r>
      </w:ins>
      <w:r w:rsidRPr="007D3FD8">
        <w:t>amino acids, and</w:t>
      </w:r>
      <w:ins w:id="78" w:author="Kristian Lian" w:date="2024-01-24T15:29:00Z">
        <w:r w:rsidR="00605D8A">
          <w:t xml:space="preserve"> also</w:t>
        </w:r>
      </w:ins>
      <w:r w:rsidRPr="007D3FD8">
        <w:t xml:space="preserve"> </w:t>
      </w:r>
      <w:proofErr w:type="spellStart"/>
      <w:ins w:id="79" w:author="Kristian Lian" w:date="2024-01-24T15:30:00Z">
        <w:r w:rsidR="00605D8A">
          <w:t>plays</w:t>
        </w:r>
      </w:ins>
      <w:del w:id="80" w:author="Kristian Lian" w:date="2024-01-24T15:30:00Z">
        <w:r w:rsidRPr="007D3FD8" w:rsidDel="00605D8A">
          <w:delText xml:space="preserve">has a clear </w:delText>
        </w:r>
      </w:del>
      <w:r w:rsidRPr="007D3FD8">
        <w:t>role</w:t>
      </w:r>
      <w:proofErr w:type="spellEnd"/>
      <w:r w:rsidRPr="007D3FD8">
        <w:t xml:space="preserve"> in </w:t>
      </w:r>
      <w:del w:id="81" w:author="Kristian Lian" w:date="2024-01-24T15:30:00Z">
        <w:r w:rsidRPr="007D3FD8" w:rsidDel="003A50DB">
          <w:delText xml:space="preserve">the reduction of </w:delText>
        </w:r>
      </w:del>
      <w:ins w:id="82" w:author="Kristian Lian" w:date="2024-01-24T15:30:00Z">
        <w:r w:rsidR="003A50DB">
          <w:t xml:space="preserve">reducing </w:t>
        </w:r>
      </w:ins>
      <w:r w:rsidRPr="007D3FD8">
        <w:t xml:space="preserve">muscle protein breakdown independent of amino acid availability (Hillier et al. 2000; Abdulla et al. 2016). </w:t>
      </w:r>
      <w:del w:id="83" w:author="Kristian Lian" w:date="2024-01-24T15:31:00Z">
        <w:r w:rsidRPr="007D3FD8" w:rsidDel="00A37035">
          <w:delText xml:space="preserve">Therefore, investigating the effects of </w:delText>
        </w:r>
      </w:del>
      <w:ins w:id="84" w:author="Kristian Lian" w:date="2024-01-24T15:31:00Z">
        <w:r w:rsidR="00A37035">
          <w:t>It seems plausible that</w:t>
        </w:r>
        <w:r w:rsidR="007C2B9B">
          <w:t xml:space="preserve"> </w:t>
        </w:r>
      </w:ins>
      <w:r w:rsidRPr="007D3FD8">
        <w:t xml:space="preserve">combined RT and glucose ingestion </w:t>
      </w:r>
      <w:del w:id="85" w:author="Kristian Lian" w:date="2024-01-24T15:32:00Z">
        <w:r w:rsidRPr="007D3FD8" w:rsidDel="007C2B9B">
          <w:delText xml:space="preserve">may provide valuable insight into the potential </w:delText>
        </w:r>
      </w:del>
      <w:ins w:id="86" w:author="Kristian Lian" w:date="2024-01-24T15:32:00Z">
        <w:r w:rsidR="00776DCD">
          <w:t xml:space="preserve">provides </w:t>
        </w:r>
      </w:ins>
      <w:r w:rsidRPr="007D3FD8">
        <w:t>additive effect</w:t>
      </w:r>
      <w:ins w:id="87" w:author="Kristian Lian" w:date="2024-01-24T15:32:00Z">
        <w:r w:rsidR="00776DCD">
          <w:t>s</w:t>
        </w:r>
      </w:ins>
      <w:r w:rsidRPr="007D3FD8">
        <w:t xml:space="preserve"> </w:t>
      </w:r>
      <w:del w:id="88" w:author="Kristian Lian" w:date="2024-01-24T15:32:00Z">
        <w:r w:rsidRPr="007D3FD8" w:rsidDel="00776DCD">
          <w:delText xml:space="preserve">of glucose and RT </w:delText>
        </w:r>
      </w:del>
      <w:r w:rsidRPr="007D3FD8">
        <w:t>on ribosome biogenesis</w:t>
      </w:r>
      <w:ins w:id="89" w:author="Kristian Lian" w:date="2024-01-24T15:32:00Z">
        <w:r w:rsidR="00776DCD">
          <w:t xml:space="preserve"> compared to RT alone</w:t>
        </w:r>
      </w:ins>
      <w:r w:rsidRPr="007D3FD8">
        <w:t>.</w:t>
      </w:r>
    </w:p>
    <w:p w14:paraId="35CB4995" w14:textId="5BF95F6A" w:rsidR="009E7B3D" w:rsidRPr="007D3FD8" w:rsidRDefault="00C00FFA">
      <w:pPr>
        <w:pStyle w:val="BodyText"/>
      </w:pPr>
      <w:r w:rsidRPr="007D3FD8">
        <w:t>Riboso</w:t>
      </w:r>
      <w:ins w:id="90" w:author="Kristian Lian" w:date="2024-01-24T15:34:00Z">
        <w:r w:rsidR="006342CF">
          <w:t>me</w:t>
        </w:r>
      </w:ins>
      <w:del w:id="91" w:author="Kristian Lian" w:date="2024-01-24T15:34:00Z">
        <w:r w:rsidRPr="007D3FD8" w:rsidDel="006342CF">
          <w:delText>mal</w:delText>
        </w:r>
      </w:del>
      <w:r w:rsidRPr="007D3FD8">
        <w:t xml:space="preserve"> biogenesis and content seem to be a prerequisite for skeletal muscle growth, and transcription of ribosomal ribonucleic acid (rRNA) by RNA Polymerase I is considered the rate-limiting step in </w:t>
      </w:r>
      <w:del w:id="92" w:author="Kristian Lian" w:date="2024-01-24T15:35:00Z">
        <w:r w:rsidRPr="007D3FD8" w:rsidDel="00DF7749">
          <w:delText>synthesising new</w:delText>
        </w:r>
      </w:del>
      <w:ins w:id="93" w:author="Kristian Lian" w:date="2024-01-24T15:35:00Z">
        <w:r w:rsidR="00320F0F">
          <w:t>de novo</w:t>
        </w:r>
      </w:ins>
      <w:del w:id="94" w:author="Kristian Lian" w:date="2024-01-24T15:35:00Z">
        <w:r w:rsidRPr="007D3FD8" w:rsidDel="00DF7749">
          <w:delText xml:space="preserve"> </w:delText>
        </w:r>
      </w:del>
      <w:ins w:id="95" w:author="Kristian Lian" w:date="2024-01-24T15:35:00Z">
        <w:r w:rsidR="00320F0F">
          <w:t xml:space="preserve"> </w:t>
        </w:r>
      </w:ins>
      <w:r w:rsidRPr="007D3FD8">
        <w:t>ribosome</w:t>
      </w:r>
      <w:del w:id="96" w:author="Kristian Lian" w:date="2024-01-24T15:35:00Z">
        <w:r w:rsidRPr="007D3FD8" w:rsidDel="00320F0F">
          <w:delText>s</w:delText>
        </w:r>
      </w:del>
      <w:ins w:id="97" w:author="Kristian Lian" w:date="2024-01-24T15:36:00Z">
        <w:r w:rsidR="00DD3260">
          <w:t xml:space="preserve"> biogenesis</w:t>
        </w:r>
      </w:ins>
      <w:r w:rsidRPr="007D3FD8">
        <w:t xml:space="preserve"> (Moss and </w:t>
      </w:r>
      <w:proofErr w:type="spellStart"/>
      <w:r w:rsidRPr="007D3FD8">
        <w:t>Stefanovsky</w:t>
      </w:r>
      <w:proofErr w:type="spellEnd"/>
      <w:r w:rsidRPr="007D3FD8">
        <w:t xml:space="preserve"> 1995). Multiple</w:t>
      </w:r>
      <w:ins w:id="98" w:author="Kristian Lian" w:date="2024-01-24T15:36:00Z">
        <w:r w:rsidR="0006036D">
          <w:t xml:space="preserve"> proteins and</w:t>
        </w:r>
      </w:ins>
      <w:r w:rsidRPr="007D3FD8">
        <w:t xml:space="preserve"> signalling pathways converge to regulate rRNA transcription, including c-Myc and the mammalian target of rapamycin complex 1 (mTORC1) signal-transduction pathway (</w:t>
      </w:r>
      <w:proofErr w:type="spellStart"/>
      <w:r w:rsidRPr="007D3FD8">
        <w:t>Kusnadi</w:t>
      </w:r>
      <w:proofErr w:type="spellEnd"/>
      <w:r w:rsidRPr="007D3FD8">
        <w:t xml:space="preserve"> et al. 2015; West et al. 2016; Tanaka and </w:t>
      </w:r>
      <w:proofErr w:type="spellStart"/>
      <w:r w:rsidRPr="007D3FD8">
        <w:t>Tsuneoka</w:t>
      </w:r>
      <w:proofErr w:type="spellEnd"/>
      <w:r w:rsidRPr="007D3FD8">
        <w:t xml:space="preserve"> 2018; Walden 2019; Mori et al. </w:t>
      </w:r>
      <w:r w:rsidRPr="007D3FD8">
        <w:lastRenderedPageBreak/>
        <w:t xml:space="preserve">2021). </w:t>
      </w:r>
      <w:ins w:id="99" w:author="Kristian Lian" w:date="2024-01-24T15:37:00Z">
        <w:r w:rsidR="007B6424">
          <w:t>First</w:t>
        </w:r>
        <w:r w:rsidR="004E4239">
          <w:t xml:space="preserve">, </w:t>
        </w:r>
      </w:ins>
      <w:del w:id="100" w:author="Kristian Lian" w:date="2024-01-24T15:37:00Z">
        <w:r w:rsidRPr="007D3FD8" w:rsidDel="004E4239">
          <w:delText>T</w:delText>
        </w:r>
      </w:del>
      <w:ins w:id="101" w:author="Kristian Lian" w:date="2024-01-24T15:37:00Z">
        <w:r w:rsidR="004E4239">
          <w:t>t</w:t>
        </w:r>
      </w:ins>
      <w:r w:rsidRPr="007D3FD8">
        <w:t>he general transcription factor c-Myc increases ribosomal biogenesis directly through transcriptional control of the upstream binding factor (UBF) (</w:t>
      </w:r>
      <w:proofErr w:type="spellStart"/>
      <w:r w:rsidRPr="007D3FD8">
        <w:t>Sanij</w:t>
      </w:r>
      <w:proofErr w:type="spellEnd"/>
      <w:r w:rsidRPr="007D3FD8">
        <w:t xml:space="preserve"> et al. 2008; Poortinga et al. 2011; West et al. 2016; Mori et al. 2021). Indeed, UBF phosphorylation, which is required for interaction with the ribosomal deoxyribonucleic acid (rDNA) promoter, </w:t>
      </w:r>
      <w:ins w:id="102" w:author="Kristian Lian" w:date="2024-01-24T15:39:00Z">
        <w:r w:rsidR="00F0754A">
          <w:t xml:space="preserve">is increased by RT alone in muscle </w:t>
        </w:r>
        <w:proofErr w:type="gramStart"/>
        <w:r w:rsidR="00F0754A">
          <w:t>and also</w:t>
        </w:r>
        <w:proofErr w:type="gramEnd"/>
        <w:r w:rsidR="00F0754A">
          <w:t xml:space="preserve"> </w:t>
        </w:r>
      </w:ins>
      <w:r w:rsidRPr="007D3FD8">
        <w:t xml:space="preserve">seems to be increased by high-glucose treatment in a mTORC1-dependent manner (rapamycin sensitive) in kidney glomerular epithelial cells (Mariappan et al. 2011). </w:t>
      </w:r>
      <w:ins w:id="103" w:author="Kristian Lian" w:date="2024-01-24T15:41:00Z">
        <w:r w:rsidR="00E87524">
          <w:t xml:space="preserve">Second, </w:t>
        </w:r>
        <w:r w:rsidR="00915897">
          <w:t>the mTORC1 pathway receives input from growth factor</w:t>
        </w:r>
      </w:ins>
      <w:ins w:id="104" w:author="Kristian Lian" w:date="2024-01-24T15:42:00Z">
        <w:r w:rsidR="00915897">
          <w:t xml:space="preserve">s, hormones, mechanical loading, and nutrients </w:t>
        </w:r>
        <w:r w:rsidR="00CC1607">
          <w:t xml:space="preserve">to balance protein synthesis through multiple mechanisms based on cellular energy levels (Hoppe et al. </w:t>
        </w:r>
      </w:ins>
      <w:ins w:id="105" w:author="Kristian Lian" w:date="2024-01-24T15:43:00Z">
        <w:r w:rsidR="00CC1607">
          <w:t>2009</w:t>
        </w:r>
      </w:ins>
      <w:ins w:id="106" w:author="Kristian Lian" w:date="2024-01-24T15:42:00Z">
        <w:r w:rsidR="00CC1607">
          <w:t>)</w:t>
        </w:r>
      </w:ins>
      <w:ins w:id="107" w:author="Kristian Lian" w:date="2024-01-24T15:43:00Z">
        <w:r w:rsidR="00AF1802">
          <w:t xml:space="preserve">. This contributes to ribosome biogenesis by forming the preinitiation </w:t>
        </w:r>
        <w:r w:rsidR="000B2802">
          <w:t xml:space="preserve">complex (PIC) that marks the initiation of rRNA transcription, as well as </w:t>
        </w:r>
      </w:ins>
      <w:ins w:id="108" w:author="Kristian Lian" w:date="2024-01-24T15:44:00Z">
        <w:r w:rsidR="000B2802">
          <w:t>th</w:t>
        </w:r>
        <w:r w:rsidR="00480D77">
          <w:t>rough regulation of ribosomal protein translation (Figueiredo and McCarthy 2019;</w:t>
        </w:r>
        <w:r w:rsidR="00E03E8E">
          <w:t xml:space="preserve"> von Walden 2019</w:t>
        </w:r>
        <w:r w:rsidR="00480D77">
          <w:t>)</w:t>
        </w:r>
        <w:r w:rsidR="00E03E8E">
          <w:t>.</w:t>
        </w:r>
      </w:ins>
      <w:ins w:id="109" w:author="Kristian Lian" w:date="2024-01-24T15:48:00Z">
        <w:r w:rsidR="0064601A">
          <w:t xml:space="preserve"> In addition</w:t>
        </w:r>
        <w:r w:rsidR="00B2191E" w:rsidRPr="007D3FD8">
          <w:t xml:space="preserve">, mTORC1 and ribosomal protein S6 kinase beta-1 (S6K1) </w:t>
        </w:r>
        <w:r w:rsidR="00561E02">
          <w:t>are</w:t>
        </w:r>
        <w:r w:rsidR="00B2191E" w:rsidRPr="007D3FD8">
          <w:t xml:space="preserve"> direct mediators of insulin signalling in skeletal muscle (Hillier et al. 2000).</w:t>
        </w:r>
      </w:ins>
      <w:ins w:id="110" w:author="Kristian Lian" w:date="2024-01-24T15:50:00Z">
        <w:r w:rsidR="00E77CF9">
          <w:t xml:space="preserve"> Third, high glucose was shown to lead to </w:t>
        </w:r>
        <w:r w:rsidR="008E7C5C">
          <w:t>chromatin remodelling independent of UBF and mTORC1, which in turn promo</w:t>
        </w:r>
      </w:ins>
      <w:ins w:id="111" w:author="Kristian Lian" w:date="2024-01-24T15:51:00Z">
        <w:r w:rsidR="008E7C5C">
          <w:t>tes</w:t>
        </w:r>
        <w:r w:rsidR="006D1624">
          <w:t xml:space="preserve"> rRNA transcription in cell cultures</w:t>
        </w:r>
      </w:ins>
      <w:del w:id="112" w:author="Kristian Lian" w:date="2024-01-24T15:51:00Z">
        <w:r w:rsidRPr="007D3FD8" w:rsidDel="006D1624">
          <w:delText>Independent of UBF and mTORC1, high glucose was shown to lead to chromatin remodelling, which promoted rRNA transcription in cell cultures</w:delText>
        </w:r>
      </w:del>
      <w:r w:rsidRPr="007D3FD8">
        <w:t xml:space="preserve"> (Zhai et al. 2012). </w:t>
      </w:r>
      <w:del w:id="113" w:author="Kristian Lian" w:date="2024-01-24T15:50:00Z">
        <w:r w:rsidRPr="007D3FD8" w:rsidDel="002470C4">
          <w:delText xml:space="preserve">The mTORC1 pathway receives input from growth factors, hormones, mechanical loading, and nutrients to balance protein synthesis through multiple mechanisms based on cellular energy levels (Hoppe et al. 2009) and contributes to ribosome biogenesis through the forming of the preinitiation complex (PIC) that marks the initiation of rRNA transcription and through the regulation of ribosomal protein translation (Figueiredo and McCarthy 2019; Walden 2019). </w:delText>
        </w:r>
      </w:del>
      <w:del w:id="114" w:author="Kristian Lian" w:date="2024-01-24T15:48:00Z">
        <w:r w:rsidRPr="007D3FD8" w:rsidDel="00B2191E">
          <w:delText xml:space="preserve">Moreover, mTORC1 and its downstream target ribosomal protein S6 kinase beta-1 (S6K1) serve as direct mediators of insulin signalling in skeletal muscle (Hillier et al. 2000). </w:delText>
        </w:r>
      </w:del>
      <w:r w:rsidRPr="007D3FD8">
        <w:t>Together</w:t>
      </w:r>
      <w:ins w:id="115" w:author="Kristian Lian" w:date="2024-01-24T15:52:00Z">
        <w:r w:rsidR="00E377EC">
          <w:t>,</w:t>
        </w:r>
      </w:ins>
      <w:r w:rsidRPr="007D3FD8">
        <w:t xml:space="preserve"> these</w:t>
      </w:r>
      <w:ins w:id="116" w:author="Kristian Lian" w:date="2024-01-24T15:52:00Z">
        <w:r w:rsidR="00E377EC">
          <w:t xml:space="preserve"> mechanistic</w:t>
        </w:r>
      </w:ins>
      <w:r w:rsidRPr="007D3FD8">
        <w:t xml:space="preserve"> observations </w:t>
      </w:r>
      <w:ins w:id="117" w:author="Kristian Lian" w:date="2024-01-24T15:52:00Z">
        <w:r w:rsidR="003E424F">
          <w:t xml:space="preserve">underscore </w:t>
        </w:r>
      </w:ins>
      <w:del w:id="118" w:author="Kristian Lian" w:date="2024-01-24T15:52:00Z">
        <w:r w:rsidRPr="007D3FD8" w:rsidDel="003E424F">
          <w:delText xml:space="preserve">indicate </w:delText>
        </w:r>
      </w:del>
      <w:r w:rsidRPr="007D3FD8">
        <w:t xml:space="preserve">a potential role </w:t>
      </w:r>
      <w:proofErr w:type="spellStart"/>
      <w:ins w:id="119" w:author="Kristian Lian" w:date="2024-01-24T15:52:00Z">
        <w:r w:rsidR="003E424F">
          <w:t>for</w:t>
        </w:r>
      </w:ins>
      <w:del w:id="120" w:author="Kristian Lian" w:date="2024-01-24T15:52:00Z">
        <w:r w:rsidRPr="007D3FD8" w:rsidDel="003E424F">
          <w:delText xml:space="preserve">of </w:delText>
        </w:r>
      </w:del>
      <w:r w:rsidRPr="007D3FD8">
        <w:t>glucose</w:t>
      </w:r>
      <w:proofErr w:type="spellEnd"/>
      <w:r w:rsidRPr="007D3FD8">
        <w:t xml:space="preserve"> in </w:t>
      </w:r>
      <w:del w:id="121" w:author="Kristian Lian" w:date="2024-01-24T15:52:00Z">
        <w:r w:rsidRPr="007D3FD8" w:rsidDel="003C29CF">
          <w:delText xml:space="preserve">positively affecting human skeletal </w:delText>
        </w:r>
      </w:del>
      <w:r w:rsidRPr="007D3FD8">
        <w:t>muscle</w:t>
      </w:r>
      <w:del w:id="122" w:author="Kristian Lian" w:date="2024-01-24T15:53:00Z">
        <w:r w:rsidRPr="007D3FD8" w:rsidDel="003C29CF">
          <w:delText xml:space="preserve"> rRNA synthesis</w:delText>
        </w:r>
      </w:del>
      <w:ins w:id="123" w:author="Kristian Lian" w:date="2024-01-24T15:53:00Z">
        <w:r w:rsidR="003C29CF">
          <w:t xml:space="preserve"> ribosome biogenesis</w:t>
        </w:r>
        <w:r w:rsidR="008235D9">
          <w:t xml:space="preserve"> and function in human skeletal muscle</w:t>
        </w:r>
      </w:ins>
      <w:r w:rsidRPr="007D3FD8">
        <w:t xml:space="preserve">, </w:t>
      </w:r>
      <w:del w:id="124" w:author="Kristian Lian" w:date="2024-01-24T15:54:00Z">
        <w:r w:rsidRPr="007D3FD8" w:rsidDel="008235D9">
          <w:delText>through</w:delText>
        </w:r>
      </w:del>
      <w:ins w:id="125" w:author="Kristian Lian" w:date="2024-01-24T15:54:00Z">
        <w:r w:rsidR="008235D9">
          <w:t>acting in concert</w:t>
        </w:r>
        <w:r w:rsidR="0063588A">
          <w:t xml:space="preserve"> with RT to</w:t>
        </w:r>
      </w:ins>
      <w:del w:id="126" w:author="Kristian Lian" w:date="2024-01-24T15:54:00Z">
        <w:r w:rsidRPr="007D3FD8" w:rsidDel="008235D9">
          <w:delText xml:space="preserve"> </w:delText>
        </w:r>
      </w:del>
      <w:ins w:id="127" w:author="Kristian Lian" w:date="2024-01-24T15:54:00Z">
        <w:r w:rsidR="0063588A">
          <w:t xml:space="preserve"> </w:t>
        </w:r>
      </w:ins>
      <w:r w:rsidRPr="007D3FD8">
        <w:t>potentiat</w:t>
      </w:r>
      <w:ins w:id="128" w:author="Kristian Lian" w:date="2024-01-24T15:54:00Z">
        <w:r w:rsidR="0063588A">
          <w:t>e</w:t>
        </w:r>
      </w:ins>
      <w:del w:id="129" w:author="Kristian Lian" w:date="2024-01-24T15:54:00Z">
        <w:r w:rsidRPr="007D3FD8" w:rsidDel="0063588A">
          <w:delText>ing</w:delText>
        </w:r>
      </w:del>
      <w:r w:rsidRPr="007D3FD8">
        <w:t xml:space="preserve"> transcription </w:t>
      </w:r>
      <w:del w:id="130" w:author="Kristian Lian" w:date="2024-01-24T15:54:00Z">
        <w:r w:rsidRPr="007D3FD8" w:rsidDel="0063588A">
          <w:delText xml:space="preserve">or translation </w:delText>
        </w:r>
      </w:del>
      <w:r w:rsidRPr="007D3FD8">
        <w:t xml:space="preserve">of ribosomal RNA and increasing </w:t>
      </w:r>
      <w:del w:id="131" w:author="Kristian Lian" w:date="2024-01-24T15:54:00Z">
        <w:r w:rsidRPr="007D3FD8" w:rsidDel="008D782F">
          <w:delText xml:space="preserve">the </w:delText>
        </w:r>
      </w:del>
      <w:r w:rsidRPr="007D3FD8">
        <w:t xml:space="preserve">translational capacity </w:t>
      </w:r>
      <w:del w:id="132" w:author="Kristian Lian" w:date="2024-01-24T15:55:00Z">
        <w:r w:rsidRPr="007D3FD8" w:rsidDel="008D782F">
          <w:delText xml:space="preserve">of skeletal muscle cells </w:delText>
        </w:r>
      </w:del>
      <w:r w:rsidRPr="007D3FD8">
        <w:t xml:space="preserve">(Hillier et al. 2000; Hoppe et al. 2009; Zhai et al. 2012; Tanaka and </w:t>
      </w:r>
      <w:proofErr w:type="spellStart"/>
      <w:r w:rsidRPr="007D3FD8">
        <w:t>Tsuneoka</w:t>
      </w:r>
      <w:proofErr w:type="spellEnd"/>
      <w:r w:rsidRPr="007D3FD8">
        <w:t xml:space="preserve"> 2018).</w:t>
      </w:r>
    </w:p>
    <w:p w14:paraId="35CB4996" w14:textId="0DE9C66C" w:rsidR="009E7B3D" w:rsidRPr="007D3FD8" w:rsidRDefault="00C00FFA">
      <w:pPr>
        <w:pStyle w:val="BodyText"/>
      </w:pPr>
      <w:del w:id="133" w:author="Kristian Lian" w:date="2024-01-24T15:57:00Z">
        <w:r w:rsidRPr="007D3FD8" w:rsidDel="00964FBB">
          <w:delText>There have been m</w:delText>
        </w:r>
      </w:del>
      <w:ins w:id="134" w:author="Kristian Lian" w:date="2024-01-24T15:57:00Z">
        <w:r w:rsidR="00964FBB">
          <w:t>M</w:t>
        </w:r>
      </w:ins>
      <w:r w:rsidRPr="007D3FD8">
        <w:t xml:space="preserve">ultiple studies </w:t>
      </w:r>
      <w:ins w:id="135" w:author="Kristian Lian" w:date="2024-01-24T15:58:00Z">
        <w:r w:rsidR="00F90FDE">
          <w:t xml:space="preserve">have </w:t>
        </w:r>
      </w:ins>
      <w:del w:id="136" w:author="Kristian Lian" w:date="2024-01-24T15:58:00Z">
        <w:r w:rsidRPr="007D3FD8" w:rsidDel="00F90FDE">
          <w:delText xml:space="preserve">recently </w:delText>
        </w:r>
      </w:del>
      <w:r w:rsidRPr="007D3FD8">
        <w:t>suggest</w:t>
      </w:r>
      <w:ins w:id="137" w:author="Kristian Lian" w:date="2024-01-24T15:58:00Z">
        <w:r w:rsidR="00F90FDE">
          <w:t>ed</w:t>
        </w:r>
      </w:ins>
      <w:del w:id="138" w:author="Kristian Lian" w:date="2024-01-24T15:58:00Z">
        <w:r w:rsidRPr="007D3FD8" w:rsidDel="00F90FDE">
          <w:delText>ing</w:delText>
        </w:r>
      </w:del>
      <w:r w:rsidRPr="007D3FD8">
        <w:t xml:space="preserve"> translational capacity to be as important, if not more important</w:t>
      </w:r>
      <w:ins w:id="139" w:author="Kristian Lian" w:date="2024-01-24T15:58:00Z">
        <w:r w:rsidR="000C3863">
          <w:t>,</w:t>
        </w:r>
      </w:ins>
      <w:r w:rsidRPr="007D3FD8">
        <w:t xml:space="preserve"> than</w:t>
      </w:r>
      <w:del w:id="140" w:author="Kristian Lian" w:date="2024-01-24T15:58:00Z">
        <w:r w:rsidRPr="007D3FD8" w:rsidDel="00F90FDE">
          <w:delText>,</w:delText>
        </w:r>
      </w:del>
      <w:r w:rsidRPr="007D3FD8">
        <w:t xml:space="preserve"> translational efficiency </w:t>
      </w:r>
      <w:ins w:id="141" w:author="Kristian Lian" w:date="2024-01-24T15:58:00Z">
        <w:r w:rsidR="000C3863">
          <w:t xml:space="preserve">for </w:t>
        </w:r>
        <w:proofErr w:type="spellStart"/>
        <w:r w:rsidR="000C3863">
          <w:t>promoting</w:t>
        </w:r>
      </w:ins>
      <w:del w:id="142" w:author="Kristian Lian" w:date="2024-01-24T15:58:00Z">
        <w:r w:rsidRPr="007D3FD8" w:rsidDel="000C3863">
          <w:delText xml:space="preserve">concerning </w:delText>
        </w:r>
      </w:del>
      <w:r w:rsidRPr="007D3FD8">
        <w:t>long</w:t>
      </w:r>
      <w:proofErr w:type="spellEnd"/>
      <w:r w:rsidRPr="007D3FD8">
        <w:t xml:space="preserve">-term skeletal muscle adaptations to RT (Figueiredo 2019; Hammarström et al. 2020, 2022). </w:t>
      </w:r>
      <w:del w:id="143" w:author="Kristian Lian" w:date="2024-01-24T15:59:00Z">
        <w:r w:rsidRPr="007D3FD8" w:rsidDel="00ED3005">
          <w:delText xml:space="preserve">Previously, </w:delText>
        </w:r>
        <w:r w:rsidRPr="007D3FD8" w:rsidDel="00ED3005">
          <w:rPr>
            <w:i/>
            <w:iCs/>
          </w:rPr>
          <w:delText>in vitro</w:delText>
        </w:r>
        <w:r w:rsidRPr="007D3FD8" w:rsidDel="00ED3005">
          <w:delText xml:space="preserve"> studies have shown</w:delText>
        </w:r>
      </w:del>
      <w:ins w:id="144" w:author="Kristian Lian" w:date="2024-01-24T15:59:00Z">
        <w:r w:rsidR="00ED3005">
          <w:t>While</w:t>
        </w:r>
        <w:r w:rsidR="00D64202">
          <w:t xml:space="preserve"> the regulation of translational capacity itself involves</w:t>
        </w:r>
      </w:ins>
      <w:r w:rsidRPr="007D3FD8">
        <w:t xml:space="preserve"> </w:t>
      </w:r>
      <w:del w:id="145" w:author="Kristian Lian" w:date="2024-01-24T16:00:00Z">
        <w:r w:rsidRPr="007D3FD8" w:rsidDel="0062761C">
          <w:delText>UBF and</w:delText>
        </w:r>
      </w:del>
      <w:ins w:id="146" w:author="Kristian Lian" w:date="2024-01-24T16:00:00Z">
        <w:r w:rsidR="0062761C">
          <w:t xml:space="preserve"> activation of</w:t>
        </w:r>
      </w:ins>
      <w:del w:id="147" w:author="Kristian Lian" w:date="2024-01-24T16:00:00Z">
        <w:r w:rsidRPr="007D3FD8" w:rsidDel="0062761C">
          <w:delText xml:space="preserve"> </w:delText>
        </w:r>
      </w:del>
      <w:r w:rsidRPr="007D3FD8">
        <w:t xml:space="preserve">c-Myc </w:t>
      </w:r>
      <w:ins w:id="148" w:author="Kristian Lian" w:date="2024-01-24T16:00:00Z">
        <w:r w:rsidR="00837156">
          <w:t xml:space="preserve">and UBF, acting to </w:t>
        </w:r>
      </w:ins>
      <w:del w:id="149" w:author="Kristian Lian" w:date="2024-01-24T16:01:00Z">
        <w:r w:rsidRPr="007D3FD8" w:rsidDel="00837156">
          <w:delText>to be important factors in</w:delText>
        </w:r>
      </w:del>
      <w:ins w:id="150" w:author="Kristian Lian" w:date="2024-01-24T16:01:00Z">
        <w:r w:rsidR="00837156">
          <w:t xml:space="preserve"> stimulate formation of</w:t>
        </w:r>
      </w:ins>
      <w:del w:id="151" w:author="Kristian Lian" w:date="2024-01-24T16:01:00Z">
        <w:r w:rsidRPr="007D3FD8" w:rsidDel="00837156">
          <w:delText xml:space="preserve"> </w:delText>
        </w:r>
      </w:del>
      <w:ins w:id="152" w:author="Kristian Lian" w:date="2024-01-24T16:01:00Z">
        <w:r w:rsidR="00A63839">
          <w:t xml:space="preserve"> </w:t>
        </w:r>
      </w:ins>
      <w:r w:rsidRPr="007D3FD8">
        <w:t>the PIC</w:t>
      </w:r>
      <w:ins w:id="153" w:author="Kristian Lian" w:date="2024-01-24T16:02:00Z">
        <w:r w:rsidR="00F5449E">
          <w:t xml:space="preserve"> through</w:t>
        </w:r>
        <w:r w:rsidR="00A65772">
          <w:t xml:space="preserve"> the</w:t>
        </w:r>
      </w:ins>
      <w:del w:id="154" w:author="Kristian Lian" w:date="2024-01-24T16:01:00Z">
        <w:r w:rsidRPr="007D3FD8" w:rsidDel="00A63839">
          <w:delText>,</w:delText>
        </w:r>
      </w:del>
      <w:r w:rsidRPr="007D3FD8">
        <w:t xml:space="preserve"> </w:t>
      </w:r>
      <w:del w:id="155" w:author="Kristian Lian" w:date="2024-01-24T16:02:00Z">
        <w:r w:rsidRPr="007D3FD8" w:rsidDel="00F5449E">
          <w:delText xml:space="preserve">c-Myc as a </w:delText>
        </w:r>
      </w:del>
      <w:r w:rsidRPr="007D3FD8">
        <w:t>general transcription factor</w:t>
      </w:r>
      <w:ins w:id="156" w:author="Kristian Lian" w:date="2024-01-24T16:02:00Z">
        <w:r w:rsidR="00A65772">
          <w:t>, as well as</w:t>
        </w:r>
      </w:ins>
      <w:r w:rsidRPr="007D3FD8">
        <w:t xml:space="preserve"> </w:t>
      </w:r>
      <w:del w:id="157" w:author="Kristian Lian" w:date="2024-01-24T16:02:00Z">
        <w:r w:rsidRPr="007D3FD8" w:rsidDel="00A65772">
          <w:delText xml:space="preserve">and UBF as </w:delText>
        </w:r>
      </w:del>
      <w:ins w:id="158" w:author="Kristian Lian" w:date="2024-01-24T16:02:00Z">
        <w:r w:rsidR="00A65772">
          <w:t xml:space="preserve">through </w:t>
        </w:r>
      </w:ins>
      <w:r w:rsidRPr="007D3FD8">
        <w:t xml:space="preserve">a specific transcription factor </w:t>
      </w:r>
      <w:del w:id="159" w:author="Kristian Lian" w:date="2024-01-24T16:03:00Z">
        <w:r w:rsidRPr="007D3FD8" w:rsidDel="00D126BD">
          <w:delText>for</w:delText>
        </w:r>
      </w:del>
      <w:ins w:id="160" w:author="Kristian Lian" w:date="2024-01-24T16:03:00Z">
        <w:r w:rsidR="00D126BD">
          <w:t xml:space="preserve"> facilitating</w:t>
        </w:r>
      </w:ins>
      <w:del w:id="161" w:author="Kristian Lian" w:date="2024-01-24T16:03:00Z">
        <w:r w:rsidRPr="007D3FD8" w:rsidDel="00D126BD">
          <w:delText xml:space="preserve"> </w:delText>
        </w:r>
      </w:del>
      <w:ins w:id="162" w:author="Kristian Lian" w:date="2024-01-24T16:03:00Z">
        <w:r w:rsidR="00D126BD">
          <w:t xml:space="preserve"> </w:t>
        </w:r>
      </w:ins>
      <w:r w:rsidRPr="007D3FD8">
        <w:t>rDNA transcription initiation (Mariappan et al. 2011; Walden 2019)</w:t>
      </w:r>
      <w:ins w:id="163" w:author="Kristian Lian" w:date="2024-01-24T16:05:00Z">
        <w:r w:rsidR="006B0B6A">
          <w:t xml:space="preserve">, the levels of ribosomal </w:t>
        </w:r>
        <w:r w:rsidR="00224C6E">
          <w:t>content, c-Myc and UBF correlates with RT-induced muscle ac</w:t>
        </w:r>
      </w:ins>
      <w:ins w:id="164" w:author="Kristian Lian" w:date="2024-01-24T16:06:00Z">
        <w:r w:rsidR="00224C6E">
          <w:t>cretion</w:t>
        </w:r>
      </w:ins>
      <w:del w:id="165" w:author="Kristian Lian" w:date="2024-01-24T16:06:00Z">
        <w:r w:rsidRPr="007D3FD8" w:rsidDel="00722E15">
          <w:delText>. Coupled with the recent observations by Hammarström et al.</w:delText>
        </w:r>
      </w:del>
      <w:r w:rsidRPr="007D3FD8">
        <w:t xml:space="preserve"> (Hammarström et al. 2020, 2022)</w:t>
      </w:r>
      <w:ins w:id="166" w:author="Kristian Lian" w:date="2024-01-24T16:06:00Z">
        <w:r w:rsidR="00722E15">
          <w:t>.</w:t>
        </w:r>
      </w:ins>
      <w:del w:id="167" w:author="Kristian Lian" w:date="2024-01-24T16:06:00Z">
        <w:r w:rsidRPr="007D3FD8" w:rsidDel="00722E15">
          <w:delText>,</w:delText>
        </w:r>
      </w:del>
      <w:r w:rsidRPr="007D3FD8">
        <w:t xml:space="preserve"> </w:t>
      </w:r>
      <w:ins w:id="168" w:author="Kristian Lian" w:date="2024-01-24T16:06:00Z">
        <w:r w:rsidR="00865FFF">
          <w:t>This makes knowledge about</w:t>
        </w:r>
      </w:ins>
      <w:ins w:id="169" w:author="Kristian Lian" w:date="2024-01-24T16:07:00Z">
        <w:r w:rsidR="00865FFF">
          <w:t xml:space="preserve"> </w:t>
        </w:r>
      </w:ins>
      <w:del w:id="170" w:author="Kristian Lian" w:date="2024-01-24T16:07:00Z">
        <w:r w:rsidRPr="007D3FD8" w:rsidDel="00604DE7">
          <w:delText xml:space="preserve">understanding underlying </w:delText>
        </w:r>
      </w:del>
      <w:r w:rsidRPr="007D3FD8">
        <w:t>factors</w:t>
      </w:r>
      <w:ins w:id="171" w:author="Kristian Lian" w:date="2024-01-24T16:07:00Z">
        <w:r w:rsidR="00604DE7">
          <w:t xml:space="preserve"> that</w:t>
        </w:r>
      </w:ins>
      <w:r w:rsidRPr="007D3FD8">
        <w:t xml:space="preserve"> regulat</w:t>
      </w:r>
      <w:ins w:id="172" w:author="Kristian Lian" w:date="2024-01-24T16:07:00Z">
        <w:r w:rsidR="00604DE7">
          <w:t>e</w:t>
        </w:r>
      </w:ins>
      <w:del w:id="173" w:author="Kristian Lian" w:date="2024-01-24T16:07:00Z">
        <w:r w:rsidRPr="007D3FD8" w:rsidDel="00604DE7">
          <w:delText>ing</w:delText>
        </w:r>
      </w:del>
      <w:r w:rsidRPr="007D3FD8">
        <w:t xml:space="preserve"> and affect</w:t>
      </w:r>
      <w:del w:id="174" w:author="Kristian Lian" w:date="2024-01-24T16:07:00Z">
        <w:r w:rsidRPr="007D3FD8" w:rsidDel="009206FB">
          <w:delText>ing</w:delText>
        </w:r>
      </w:del>
      <w:r w:rsidRPr="007D3FD8">
        <w:t xml:space="preserve"> ribosome biogenesis </w:t>
      </w:r>
      <w:ins w:id="175" w:author="Kristian Lian" w:date="2024-01-24T16:08:00Z">
        <w:r w:rsidR="009206FB">
          <w:t xml:space="preserve">key for </w:t>
        </w:r>
      </w:ins>
      <w:del w:id="176" w:author="Kristian Lian" w:date="2024-01-24T16:08:00Z">
        <w:r w:rsidRPr="007D3FD8" w:rsidDel="00B55ABA">
          <w:delText>seems key to</w:delText>
        </w:r>
      </w:del>
      <w:r w:rsidRPr="007D3FD8">
        <w:t xml:space="preserve"> </w:t>
      </w:r>
      <w:del w:id="177" w:author="Kristian Lian" w:date="2024-01-24T16:08:00Z">
        <w:r w:rsidRPr="007D3FD8" w:rsidDel="00871F0E">
          <w:delText xml:space="preserve">furthering our understanding of the </w:delText>
        </w:r>
      </w:del>
      <w:r w:rsidRPr="007D3FD8">
        <w:t>optimis</w:t>
      </w:r>
      <w:ins w:id="178" w:author="Kristian Lian" w:date="2024-01-24T16:10:00Z">
        <w:r w:rsidR="00E96A4D">
          <w:t>ing</w:t>
        </w:r>
      </w:ins>
      <w:del w:id="179" w:author="Kristian Lian" w:date="2024-01-24T16:10:00Z">
        <w:r w:rsidRPr="007D3FD8" w:rsidDel="00E96A4D">
          <w:delText>ati</w:delText>
        </w:r>
      </w:del>
      <w:del w:id="180" w:author="Kristian Lian" w:date="2024-01-24T16:09:00Z">
        <w:r w:rsidRPr="007D3FD8" w:rsidDel="00871F0E">
          <w:delText>on</w:delText>
        </w:r>
        <w:r w:rsidRPr="007D3FD8" w:rsidDel="00EC32AB">
          <w:delText xml:space="preserve"> of</w:delText>
        </w:r>
      </w:del>
      <w:r w:rsidRPr="007D3FD8">
        <w:t xml:space="preserve"> RT </w:t>
      </w:r>
      <w:del w:id="181" w:author="Kristian Lian" w:date="2024-01-24T16:09:00Z">
        <w:r w:rsidRPr="007D3FD8" w:rsidDel="00EC32AB">
          <w:delText>to</w:delText>
        </w:r>
      </w:del>
      <w:ins w:id="182" w:author="Kristian Lian" w:date="2024-01-24T16:09:00Z">
        <w:r w:rsidR="00EC32AB">
          <w:t>at the</w:t>
        </w:r>
      </w:ins>
      <w:r w:rsidRPr="007D3FD8">
        <w:t xml:space="preserve"> </w:t>
      </w:r>
      <w:proofErr w:type="spellStart"/>
      <w:r w:rsidRPr="007D3FD8">
        <w:t>individual</w:t>
      </w:r>
      <w:del w:id="183" w:author="Kristian Lian" w:date="2024-01-24T16:09:00Z">
        <w:r w:rsidRPr="007D3FD8" w:rsidDel="00EC32AB">
          <w:delText xml:space="preserve"> </w:delText>
        </w:r>
      </w:del>
      <w:ins w:id="184" w:author="Kristian Lian" w:date="2024-01-24T16:09:00Z">
        <w:r w:rsidR="00EC32AB">
          <w:t>level</w:t>
        </w:r>
      </w:ins>
      <w:proofErr w:type="spellEnd"/>
      <w:del w:id="185" w:author="Kristian Lian" w:date="2024-01-24T16:09:00Z">
        <w:r w:rsidRPr="007D3FD8" w:rsidDel="00EC32AB">
          <w:delText>phenotypes</w:delText>
        </w:r>
      </w:del>
      <w:r w:rsidRPr="007D3FD8">
        <w:t>.</w:t>
      </w:r>
    </w:p>
    <w:p w14:paraId="35CB4997" w14:textId="0B6B06EF" w:rsidR="009E7B3D" w:rsidRPr="007D3FD8" w:rsidRDefault="00C00FFA">
      <w:pPr>
        <w:pStyle w:val="BodyText"/>
      </w:pPr>
      <w:r w:rsidRPr="007D3FD8">
        <w:t xml:space="preserve">Therefore, the purpose of this investigation was to test the hypothesis that glucose supplementation </w:t>
      </w:r>
      <w:ins w:id="186" w:author="Kristian Lian" w:date="2024-01-24T16:12:00Z">
        <w:r w:rsidR="00815365">
          <w:t xml:space="preserve">given </w:t>
        </w:r>
      </w:ins>
      <w:r w:rsidRPr="007D3FD8">
        <w:t>before and after five RT sessions</w:t>
      </w:r>
      <w:ins w:id="187" w:author="Kristian Lian" w:date="2024-01-24T16:13:00Z">
        <w:r w:rsidR="001466CC">
          <w:t>, conducted</w:t>
        </w:r>
      </w:ins>
      <w:r w:rsidRPr="007D3FD8">
        <w:t xml:space="preserve"> over</w:t>
      </w:r>
      <w:ins w:id="188" w:author="Kristian Lian" w:date="2024-01-24T16:13:00Z">
        <w:r w:rsidR="001466CC">
          <w:t xml:space="preserve"> a period of</w:t>
        </w:r>
      </w:ins>
      <w:r w:rsidRPr="007D3FD8">
        <w:t xml:space="preserve"> 12 days will</w:t>
      </w:r>
      <w:ins w:id="189" w:author="Kristian Lian" w:date="2024-01-24T16:14:00Z">
        <w:r w:rsidR="00295EDD">
          <w:t>,</w:t>
        </w:r>
      </w:ins>
      <w:r w:rsidRPr="007D3FD8">
        <w:t xml:space="preserve"> potentiate RT-associated accumulation of markers of </w:t>
      </w:r>
      <w:r w:rsidRPr="007D3FD8">
        <w:lastRenderedPageBreak/>
        <w:t>ribosomal abundance</w:t>
      </w:r>
      <w:del w:id="190" w:author="Kristian Lian" w:date="2024-01-24T16:14:00Z">
        <w:r w:rsidRPr="007D3FD8" w:rsidDel="00295EDD">
          <w:delText xml:space="preserve"> following five RT sessions</w:delText>
        </w:r>
      </w:del>
      <w:r w:rsidRPr="007D3FD8">
        <w:t>. Secondly, we aimed to describe the association between changes in total RNA abundance and UBF in human skeletal muscle.</w:t>
      </w:r>
    </w:p>
    <w:p w14:paraId="35CB4998" w14:textId="77777777" w:rsidR="009E7B3D" w:rsidRPr="007D3FD8" w:rsidRDefault="00C00FFA">
      <w:pPr>
        <w:pStyle w:val="Heading2"/>
      </w:pPr>
      <w:bookmarkStart w:id="191" w:name="materials-and-methods"/>
      <w:bookmarkEnd w:id="30"/>
      <w:r w:rsidRPr="007D3FD8">
        <w:t>Materials and methods</w:t>
      </w:r>
    </w:p>
    <w:p w14:paraId="35CB4999" w14:textId="0938B54F" w:rsidR="009E7B3D" w:rsidRPr="007D3FD8" w:rsidRDefault="00C00FFA">
      <w:pPr>
        <w:pStyle w:val="FirstParagraph"/>
      </w:pPr>
      <w:r w:rsidRPr="007D3FD8">
        <w:t xml:space="preserve">All participants gave their written informed consent before study </w:t>
      </w:r>
      <w:r w:rsidR="00970CFD" w:rsidRPr="007D3FD8">
        <w:t>enrolment</w:t>
      </w:r>
      <w:r w:rsidRPr="007D3FD8">
        <w:t xml:space="preserve">. The study was approved by the </w:t>
      </w:r>
      <w:del w:id="192" w:author="Kristian Lian" w:date="2024-01-24T16:15:00Z">
        <w:r w:rsidRPr="007D3FD8" w:rsidDel="00EF23B2">
          <w:delText>r</w:delText>
        </w:r>
      </w:del>
      <w:ins w:id="193" w:author="Kristian Lian" w:date="2024-01-24T16:15:00Z">
        <w:r w:rsidR="00EF23B2">
          <w:t>R</w:t>
        </w:r>
      </w:ins>
      <w:r w:rsidRPr="007D3FD8">
        <w:t xml:space="preserve">egional </w:t>
      </w:r>
      <w:del w:id="194" w:author="Kristian Lian" w:date="2024-01-24T16:15:00Z">
        <w:r w:rsidRPr="007D3FD8" w:rsidDel="00584FFB">
          <w:delText>ethical c</w:delText>
        </w:r>
      </w:del>
      <w:ins w:id="195" w:author="Kristian Lian" w:date="2024-01-24T16:15:00Z">
        <w:r w:rsidR="00584FFB">
          <w:t>C</w:t>
        </w:r>
      </w:ins>
      <w:r w:rsidRPr="007D3FD8">
        <w:t>ommittee</w:t>
      </w:r>
      <w:ins w:id="196" w:author="Kristian Lian" w:date="2024-01-24T16:15:00Z">
        <w:r w:rsidR="00584FFB">
          <w:t xml:space="preserve"> for Medical</w:t>
        </w:r>
      </w:ins>
      <w:ins w:id="197" w:author="Kristian Lian" w:date="2024-01-24T16:16:00Z">
        <w:r w:rsidR="00F207A3">
          <w:t xml:space="preserve"> and Health Research Ethics – South-East Norway</w:t>
        </w:r>
      </w:ins>
      <w:r w:rsidRPr="007D3FD8">
        <w:t xml:space="preserve"> (</w:t>
      </w:r>
      <w:del w:id="198" w:author="Kristian Lian" w:date="2024-01-24T16:16:00Z">
        <w:r w:rsidRPr="007D3FD8" w:rsidDel="00F207A3">
          <w:delText xml:space="preserve">REK, </w:delText>
        </w:r>
      </w:del>
      <w:r w:rsidRPr="007D3FD8">
        <w:t>ID nr. 153628), pre-registered at clinicaltrials.gov (Identifier: NCT04545190), and conducted according to the Helsinki Declaration.</w:t>
      </w:r>
    </w:p>
    <w:p w14:paraId="35CB499A" w14:textId="77777777" w:rsidR="009E7B3D" w:rsidRPr="007D3FD8" w:rsidRDefault="00C00FFA">
      <w:pPr>
        <w:pStyle w:val="Heading3"/>
      </w:pPr>
      <w:bookmarkStart w:id="199" w:name="participants"/>
      <w:r w:rsidRPr="007D3FD8">
        <w:t>Participants</w:t>
      </w:r>
    </w:p>
    <w:p w14:paraId="35CB499B" w14:textId="6BBC6F46" w:rsidR="009E7B3D" w:rsidRPr="007D3FD8" w:rsidRDefault="00C00FFA">
      <w:pPr>
        <w:pStyle w:val="FirstParagraph"/>
      </w:pPr>
      <w:r w:rsidRPr="007D3FD8">
        <w:t>Sixteen healthy male and female participants (20-33 years, Table 1) were recruited to the study through social media advertisement and word of mouth. The eligibility criteria were non-smokers and moderately trained (</w:t>
      </w:r>
      <w:r w:rsidR="00970CFD" w:rsidRPr="007D3FD8">
        <w:t>i.e.,</w:t>
      </w:r>
      <w:r w:rsidRPr="007D3FD8">
        <w:t xml:space="preserve"> 2-8 RT sessions per 14 days for the last six months). Exclusion criteria were previous injury leading to impaired strength, inability to perform resistance exercise training, symptoms, and a medical record of metabolic disorders including </w:t>
      </w:r>
      <w:r w:rsidR="00970CFD" w:rsidRPr="007D3FD8">
        <w:t>hyperglycaemia</w:t>
      </w:r>
      <w:r w:rsidRPr="007D3FD8">
        <w:t>.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p w14:paraId="35CB499C" w14:textId="77777777" w:rsidR="009E7B3D" w:rsidRPr="007D3FD8" w:rsidRDefault="00C00FFA">
      <w:pPr>
        <w:pStyle w:val="Heading3"/>
      </w:pPr>
      <w:bookmarkStart w:id="200" w:name="experimental-design"/>
      <w:bookmarkEnd w:id="199"/>
      <w:r w:rsidRPr="007D3FD8">
        <w:t>Experimental design</w:t>
      </w:r>
    </w:p>
    <w:p w14:paraId="35CB499D" w14:textId="77777777" w:rsidR="009E7B3D" w:rsidRPr="007D3FD8" w:rsidRDefault="00C00FFA">
      <w:pPr>
        <w:pStyle w:val="FirstParagraph"/>
      </w:pPr>
      <w:r w:rsidRPr="007D3FD8">
        <w:t>The study was designed as a 12-day double-blinded placebo-controlled simultaneous crossover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w:t>
      </w:r>
      <w:proofErr w:type="spellStart"/>
      <w:r w:rsidRPr="007D3FD8">
        <w:t>Glucosum</w:t>
      </w:r>
      <w:proofErr w:type="spellEnd"/>
      <w:r w:rsidRPr="007D3FD8">
        <w:t xml:space="preserve"> </w:t>
      </w:r>
      <w:proofErr w:type="spellStart"/>
      <w:r w:rsidRPr="007D3FD8">
        <w:t>monohydricum</w:t>
      </w:r>
      <w:proofErr w:type="spellEnd"/>
      <w:r w:rsidRPr="007D3FD8">
        <w:t xml:space="preserve">, Merck </w:t>
      </w:r>
      <w:proofErr w:type="spellStart"/>
      <w:r w:rsidRPr="007D3FD8">
        <w:t>KGaA</w:t>
      </w:r>
      <w:proofErr w:type="spellEnd"/>
      <w:r w:rsidRPr="007D3FD8">
        <w:t>, Darmstadt, Germany) and placebo (</w:t>
      </w:r>
      <w:proofErr w:type="spellStart"/>
      <w:r w:rsidRPr="007D3FD8">
        <w:t>Steviosa</w:t>
      </w:r>
      <w:proofErr w:type="spellEnd"/>
      <w:r w:rsidRPr="007D3FD8">
        <w:t>, Soma Nordic AS, Oslo, Norway) were masked by mixing with 300ml Fun Light (</w:t>
      </w:r>
      <w:proofErr w:type="spellStart"/>
      <w:r w:rsidRPr="007D3FD8">
        <w:t>Orkla</w:t>
      </w:r>
      <w:proofErr w:type="spellEnd"/>
      <w:r w:rsidRPr="007D3FD8">
        <w:t xml:space="preserve">, Oslo, Norway). A blinded taste test revealed that the participants were not able to disclose the contents of the provided boluses (30g </w:t>
      </w:r>
      <w:proofErr w:type="spellStart"/>
      <w:r w:rsidRPr="007D3FD8">
        <w:t>glucoseum</w:t>
      </w:r>
      <w:proofErr w:type="spellEnd"/>
      <w:r w:rsidRPr="007D3FD8">
        <w:t xml:space="preserve"> </w:t>
      </w:r>
      <w:proofErr w:type="spellStart"/>
      <w:r w:rsidRPr="007D3FD8">
        <w:t>monohydricum</w:t>
      </w:r>
      <w:proofErr w:type="spellEnd"/>
      <w:r w:rsidRPr="007D3FD8">
        <w:t xml:space="preserve"> vs. ~0.3g Stevia </w:t>
      </w:r>
      <w:proofErr w:type="spellStart"/>
      <w:r w:rsidRPr="007D3FD8">
        <w:t>rebaudiana</w:t>
      </w:r>
      <w:proofErr w:type="spellEnd"/>
      <w:r w:rsidRPr="007D3FD8">
        <w:t xml:space="preserve">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14:paraId="35CB499E" w14:textId="77777777" w:rsidR="009E7B3D" w:rsidRPr="007D3FD8" w:rsidRDefault="00C00FFA">
      <w:pPr>
        <w:pStyle w:val="BodyText"/>
      </w:pPr>
      <w:r w:rsidRPr="007D3FD8">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serum c-peptide levels). Participants were asked to avoid resistance- or high-intensity training of the legs from Day -7 (Figure 1A) and </w:t>
      </w:r>
      <w:r w:rsidRPr="007D3FD8">
        <w:lastRenderedPageBreak/>
        <w:t>onwards, until completion of the intervention and post-testing, to ensure the reliability of pre-intervention strength data and minimal interference from external exercise sources.</w:t>
      </w:r>
    </w:p>
    <w:p w14:paraId="35CB499F" w14:textId="77777777" w:rsidR="009E7B3D" w:rsidRPr="007D3FD8" w:rsidRDefault="00C00FFA">
      <w:pPr>
        <w:pStyle w:val="Heading3"/>
      </w:pPr>
      <w:bookmarkStart w:id="201" w:name="dietary-intervention"/>
      <w:bookmarkEnd w:id="200"/>
      <w:r w:rsidRPr="007D3FD8">
        <w:t>Dietary intervention</w:t>
      </w:r>
    </w:p>
    <w:p w14:paraId="35CB49A0" w14:textId="77777777" w:rsidR="009E7B3D" w:rsidRPr="007D3FD8" w:rsidRDefault="00C00FFA">
      <w:pPr>
        <w:pStyle w:val="FirstParagraph"/>
      </w:pPr>
      <w:r w:rsidRPr="007D3FD8">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sidRPr="007D3FD8">
        <w:rPr>
          <w:i/>
          <w:iCs/>
        </w:rPr>
        <w:t>or</w:t>
      </w:r>
      <w:r w:rsidRPr="007D3FD8">
        <w:t xml:space="preserve"> protein and placebo only. Glucose/placebo was ingested three times in period I: 30 minutes before RT (0830hrs, 30g vs. 0g glucose), immediately before RT (0900hrs, 30g vs. 0g glucose), and immediately after RT (~0930hrs, 30g vs. 0g glucose). Whey Protein Isolate (</w:t>
      </w:r>
      <w:proofErr w:type="spellStart"/>
      <w:r w:rsidRPr="007D3FD8">
        <w:t>Proteinfabrikken</w:t>
      </w:r>
      <w:proofErr w:type="spellEnd"/>
      <w:r w:rsidRPr="007D3FD8">
        <w:t>,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p w14:paraId="35CB49A1" w14:textId="77777777" w:rsidR="009E7B3D" w:rsidRPr="007D3FD8" w:rsidRDefault="00C00FFA">
      <w:pPr>
        <w:pStyle w:val="Heading3"/>
      </w:pPr>
      <w:bookmarkStart w:id="202" w:name="assessment-of-muscular-strength"/>
      <w:bookmarkEnd w:id="201"/>
      <w:r w:rsidRPr="007D3FD8">
        <w:t>Assessment of muscular strength</w:t>
      </w:r>
    </w:p>
    <w:p w14:paraId="35CB49A2" w14:textId="77777777" w:rsidR="009E7B3D" w:rsidRPr="007D3FD8" w:rsidRDefault="00C00FFA">
      <w:pPr>
        <w:pStyle w:val="FirstParagraph"/>
      </w:pPr>
      <w:r w:rsidRPr="007D3FD8">
        <w:t xml:space="preserve">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w:t>
      </w:r>
      <w:proofErr w:type="spellStart"/>
      <w:r w:rsidRPr="007D3FD8">
        <w:t>Humac</w:t>
      </w:r>
      <w:proofErr w:type="spellEnd"/>
      <w:r w:rsidRPr="007D3FD8">
        <w:t xml:space="preserve"> Norm Dynamometer (</w:t>
      </w:r>
      <w:proofErr w:type="spellStart"/>
      <w:r w:rsidRPr="007D3FD8">
        <w:t>CSMi</w:t>
      </w:r>
      <w:proofErr w:type="spellEnd"/>
      <w:r w:rsidRPr="007D3FD8">
        <w:t xml:space="preserve">,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w:t>
      </w:r>
      <w:proofErr w:type="spellStart"/>
      <w:r w:rsidRPr="007D3FD8">
        <w:t>humac</w:t>
      </w:r>
      <w:proofErr w:type="spellEnd"/>
      <w:r w:rsidRPr="007D3FD8">
        <w:t xml:space="preserve"> tests were conducted one hour before RT on the leg performing RT the previous day. During days 11 and 12, </w:t>
      </w:r>
      <w:proofErr w:type="spellStart"/>
      <w:r w:rsidRPr="007D3FD8">
        <w:t>humac</w:t>
      </w:r>
      <w:proofErr w:type="spellEnd"/>
      <w:r w:rsidRPr="007D3FD8">
        <w:t xml:space="preserve">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w:t>
      </w:r>
      <w:r w:rsidRPr="007D3FD8">
        <w:lastRenderedPageBreak/>
        <w:t>by dividing the average peak torque value by the highest observed peak torque value per angular velocity and summarizing this new index per angular velocity to a mean strength index.</w:t>
      </w:r>
    </w:p>
    <w:p w14:paraId="35CB49A3" w14:textId="0352E8EA" w:rsidR="009E7B3D" w:rsidRPr="007D3FD8" w:rsidRDefault="00C00FFA">
      <w:pPr>
        <w:pStyle w:val="BodyText"/>
      </w:pPr>
      <w:r w:rsidRPr="007D3FD8">
        <w:t>Assessment of unilateral one repetition maximum (1RM) leg press and knee extension was conducted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51547700" w14:textId="77777777" w:rsidR="007D3FD8" w:rsidRPr="007D3FD8" w:rsidRDefault="007D3FD8">
      <w:pPr>
        <w:pStyle w:val="BodyText"/>
      </w:pPr>
    </w:p>
    <w:p w14:paraId="35CB49A4" w14:textId="77777777" w:rsidR="009E7B3D" w:rsidRPr="007D3FD8" w:rsidRDefault="00C00FFA">
      <w:pPr>
        <w:pStyle w:val="Heading3"/>
      </w:pPr>
      <w:bookmarkStart w:id="203" w:name="resistance-training-protocol"/>
      <w:bookmarkEnd w:id="202"/>
      <w:r w:rsidRPr="007D3FD8">
        <w:t>Resistance training protocol</w:t>
      </w:r>
    </w:p>
    <w:p w14:paraId="35CB49A5" w14:textId="77777777" w:rsidR="009E7B3D" w:rsidRPr="007D3FD8" w:rsidRDefault="00C00FFA">
      <w:pPr>
        <w:pStyle w:val="FirstParagraph"/>
      </w:pPr>
      <w:r w:rsidRPr="007D3FD8">
        <w:t>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35CB49A6" w14:textId="77777777" w:rsidR="009E7B3D" w:rsidRPr="007D3FD8" w:rsidRDefault="00C00FFA">
      <w:pPr>
        <w:pStyle w:val="Heading3"/>
      </w:pPr>
      <w:bookmarkStart w:id="204" w:name="sampling-of-muscle-tissue-and-blood"/>
      <w:bookmarkEnd w:id="203"/>
      <w:r w:rsidRPr="007D3FD8">
        <w:t>Sampling of muscle tissue and blood</w:t>
      </w:r>
    </w:p>
    <w:p w14:paraId="35CB49A7" w14:textId="27982B31" w:rsidR="009E7B3D" w:rsidRPr="007D3FD8" w:rsidRDefault="00C00FFA">
      <w:pPr>
        <w:pStyle w:val="FirstParagraph"/>
      </w:pPr>
      <w:r w:rsidRPr="007D3FD8">
        <w:t>Muscle biopsies were sampled from m. vastus lateralis using well-established procedures (Hammarström et al. 2020). Briefly, muscle biopsy sampling was performed under local anaesthesia (Xylocaine, 10 mg ml</w:t>
      </w:r>
      <w:r w:rsidRPr="007D3FD8">
        <w:rPr>
          <w:vertAlign w:val="superscript"/>
        </w:rPr>
        <w:t>-1</w:t>
      </w:r>
      <w:r w:rsidRPr="007D3FD8">
        <w:t xml:space="preserve"> with adrenaline 5 </w:t>
      </w:r>
      <w:proofErr w:type="spellStart"/>
      <w:r w:rsidRPr="007D3FD8">
        <w:t>μg</w:t>
      </w:r>
      <w:proofErr w:type="spellEnd"/>
      <w:r w:rsidRPr="007D3FD8">
        <w:t xml:space="preserve"> ml</w:t>
      </w:r>
      <w:r w:rsidRPr="007D3FD8">
        <w:rPr>
          <w:vertAlign w:val="superscript"/>
        </w:rPr>
        <w:t>−1</w:t>
      </w:r>
      <w:r w:rsidRPr="007D3FD8">
        <w:t xml:space="preserve">, AstraZeneca AS, Oslo, Norway) using a 12-gauge needle (Universal Plus, Mermaid Medical AS, </w:t>
      </w:r>
      <w:proofErr w:type="spellStart"/>
      <w:r w:rsidRPr="007D3FD8">
        <w:t>Stenløse</w:t>
      </w:r>
      <w:proofErr w:type="spellEnd"/>
      <w:r w:rsidRPr="007D3FD8">
        <w:t xml:space="preserv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approximately 22 hours after the fifth RT session, </w:t>
      </w:r>
      <w:r w:rsidR="008D2477" w:rsidRPr="007D3FD8">
        <w:t xml:space="preserve">and </w:t>
      </w:r>
      <w:r w:rsidRPr="007D3FD8">
        <w:t xml:space="preserve">two hours before the sixth RT session (Figure 1A, Day 11 = leg 1, Day 12 = leg 2). At each time point, two </w:t>
      </w:r>
      <w:r w:rsidRPr="007D3FD8">
        <w:lastRenderedPageBreak/>
        <w:t>samples were taken from the same incision. To standardize this procedure, all individual participants had biopsies taken at the same time of day, in an overnight fasted state.</w:t>
      </w:r>
    </w:p>
    <w:p w14:paraId="35CB49A8" w14:textId="77777777" w:rsidR="009E7B3D" w:rsidRPr="007D3FD8" w:rsidRDefault="00C00FFA">
      <w:pPr>
        <w:pStyle w:val="BodyText"/>
      </w:pPr>
      <w:r w:rsidRPr="007D3FD8">
        <w:t>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35CB49A9" w14:textId="77777777" w:rsidR="009E7B3D" w:rsidRPr="007D3FD8" w:rsidRDefault="00C00FFA">
      <w:pPr>
        <w:pStyle w:val="Heading3"/>
      </w:pPr>
      <w:bookmarkStart w:id="205" w:name="Xe19d1cdd20ecca5ae0eef771cb0196de3ad458a"/>
      <w:bookmarkEnd w:id="204"/>
      <w:r w:rsidRPr="007D3FD8">
        <w:t>Total RNA extraction and real-time reverse transcription polymerase chain reaction</w:t>
      </w:r>
    </w:p>
    <w:p w14:paraId="35CB49AA" w14:textId="77777777" w:rsidR="009E7B3D" w:rsidRPr="007D3FD8" w:rsidRDefault="00C00FFA">
      <w:pPr>
        <w:pStyle w:val="FirstParagraph"/>
      </w:pPr>
      <w:r w:rsidRPr="007D3FD8">
        <w:t xml:space="preserve">Two muscle biopsy aliquots were used for total RNA extraction per leg, resulting in a total of eight RNA samples per participant. Total RNA was extracted using </w:t>
      </w:r>
      <w:proofErr w:type="spellStart"/>
      <w:r w:rsidRPr="007D3FD8">
        <w:t>TRIzol</w:t>
      </w:r>
      <w:proofErr w:type="spellEnd"/>
      <w:r w:rsidRPr="007D3FD8">
        <w:t xml:space="preserve"> with muscle tissue homogenised using 0.5mm RNase-free Zirconium beads (~50 </w:t>
      </w:r>
      <w:proofErr w:type="spellStart"/>
      <w:r w:rsidRPr="007D3FD8">
        <w:t>ul</w:t>
      </w:r>
      <w:proofErr w:type="spellEnd"/>
      <w:r w:rsidRPr="007D3FD8">
        <w:t xml:space="preserve">;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w:t>
      </w:r>
      <w:proofErr w:type="spellStart"/>
      <w:r w:rsidRPr="007D3FD8">
        <w:t>polyA</w:t>
      </w:r>
      <w:proofErr w:type="spellEnd"/>
      <w:r w:rsidRPr="007D3FD8">
        <w:t xml:space="preserve"> External Standard Kit, Takara Bio Inc., Shiga, Japan) was added at a fixed amount to each sample (0.04 ng ml</w:t>
      </w:r>
      <w:r w:rsidRPr="007D3FD8">
        <w:rPr>
          <w:vertAlign w:val="superscript"/>
        </w:rPr>
        <w:t>-1</w:t>
      </w:r>
      <w:r w:rsidRPr="007D3FD8">
        <w:t xml:space="preserve"> of </w:t>
      </w:r>
      <w:proofErr w:type="spellStart"/>
      <w:r w:rsidRPr="007D3FD8">
        <w:t>TRIzol</w:t>
      </w:r>
      <w:proofErr w:type="spellEnd"/>
      <w:r w:rsidRPr="007D3FD8">
        <w:t xml:space="preserve"> reagent). For assessment of RNA content and purity, RNA was eluted in TE 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rsidRPr="007D3FD8">
        <w:t xml:space="preserve"> residual SD while accounting for training status (n = 1) were removed from the data set. Total RNA was normalised to wet muscle weight and log transformed before statistical analyses.</w:t>
      </w:r>
    </w:p>
    <w:p w14:paraId="35CB49AB" w14:textId="77777777" w:rsidR="009E7B3D" w:rsidRPr="007D3FD8" w:rsidRDefault="00C00FFA">
      <w:pPr>
        <w:pStyle w:val="BodyText"/>
      </w:pPr>
      <w:r w:rsidRPr="007D3FD8">
        <w:t>Five hundred ng of RNA was reverse transcribed using Super Script IV Reverse Transcriptase (Invitrogen, Oslo, Norway), according to the manufacturer’s instructions using anchored oligo-dT and random hexamer primers (</w:t>
      </w:r>
      <w:proofErr w:type="spellStart"/>
      <w:r w:rsidRPr="007D3FD8">
        <w:t>Thermo</w:t>
      </w:r>
      <w:proofErr w:type="spellEnd"/>
      <w:r w:rsidRPr="007D3FD8">
        <w:t xml:space="preserve">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 (Ritz and Spiess 2008) written for R (R Core Team 2020; Hammarström et al. 2020). qPCR data was normalised to wet muscle weight using </w:t>
      </w:r>
      <w:r w:rsidRPr="007D3FD8">
        <w:lastRenderedPageBreak/>
        <w:t xml:space="preserve">the external reference gene Lambda (Ellefsen et al. 2008; Ellefsen et al. 2014) and analysed on the log scale on a target-by-target basis. </w:t>
      </w:r>
    </w:p>
    <w:p w14:paraId="35CB49AC" w14:textId="77777777" w:rsidR="009E7B3D" w:rsidRPr="007D3FD8" w:rsidRDefault="00C00FFA">
      <w:pPr>
        <w:pStyle w:val="Heading3"/>
      </w:pPr>
      <w:bookmarkStart w:id="206" w:name="protein-extraction-and-immunoblotting"/>
      <w:bookmarkEnd w:id="205"/>
      <w:r w:rsidRPr="007D3FD8">
        <w:t>Protein extraction and immunoblotting</w:t>
      </w:r>
    </w:p>
    <w:p w14:paraId="35CB49AD" w14:textId="77777777" w:rsidR="009E7B3D" w:rsidRPr="007D3FD8" w:rsidRDefault="00C00FFA">
      <w:pPr>
        <w:pStyle w:val="FirstParagraph"/>
      </w:pPr>
      <w:r w:rsidRPr="007D3FD8">
        <w:t xml:space="preserve">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w:t>
      </w:r>
      <w:proofErr w:type="spellStart"/>
      <w:r w:rsidRPr="007D3FD8">
        <w:t>ul</w:t>
      </w:r>
      <w:proofErr w:type="spellEnd"/>
      <w:r w:rsidRPr="007D3FD8">
        <w:t xml:space="preserve">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w:t>
      </w:r>
      <w:proofErr w:type="spellStart"/>
      <w:r w:rsidRPr="007D3FD8">
        <w:t>Thermo</w:t>
      </w:r>
      <w:proofErr w:type="spellEnd"/>
      <w:r w:rsidRPr="007D3FD8">
        <w:t xml:space="preserve"> Fisher Scientific, Oslo, Norway). The protein samples were diluted to a concentration of 1.5 µg µl</w:t>
      </w:r>
      <w:r w:rsidRPr="007D3FD8">
        <w:rPr>
          <w:vertAlign w:val="superscript"/>
        </w:rPr>
        <w:t>−1</w:t>
      </w:r>
      <w:r w:rsidRPr="007D3FD8">
        <w:t xml:space="preserve"> with lysis buffer and 4X </w:t>
      </w:r>
      <w:proofErr w:type="spellStart"/>
      <w:r w:rsidRPr="007D3FD8">
        <w:t>Laemmli</w:t>
      </w:r>
      <w:proofErr w:type="spellEnd"/>
      <w:r w:rsidRPr="007D3FD8">
        <w:t xml:space="preserve">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w:t>
      </w:r>
      <w:proofErr w:type="spellStart"/>
      <w:r w:rsidRPr="007D3FD8">
        <w:t>Thermo</w:t>
      </w:r>
      <w:proofErr w:type="spellEnd"/>
      <w:r w:rsidRPr="007D3FD8">
        <w:t xml:space="preserve"> Fisher Scientific) and then blocked for 1 hour at room temp with a blocking buffer of Tris-buffered saline (TBS; 20 mM Tris, 150 mM NaCl) with 5% non-fat dry milk and 0.1% Tween-20. Primary and secondary antibodies were purchased from Santa Cruz Biotechnology (Texas, USA): UBF, UBF F-9, sc-13125; rpS6, Ribosomal protein S6 C-8, sc-74459; and </w:t>
      </w:r>
      <w:proofErr w:type="spellStart"/>
      <w:r w:rsidRPr="007D3FD8">
        <w:t>Thermo</w:t>
      </w:r>
      <w:proofErr w:type="spellEnd"/>
      <w:r w:rsidRPr="007D3FD8">
        <w:t xml:space="preserve">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14:paraId="35CB49AE" w14:textId="77777777" w:rsidR="009E7B3D" w:rsidRPr="007D3FD8" w:rsidRDefault="00C00FFA">
      <w:pPr>
        <w:pStyle w:val="BodyText"/>
      </w:pPr>
      <w:r w:rsidRPr="007D3FD8">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w:t>
      </w:r>
      <w:proofErr w:type="spellStart"/>
      <w:r w:rsidRPr="007D3FD8">
        <w:t>SuperSignal</w:t>
      </w:r>
      <w:proofErr w:type="spellEnd"/>
      <w:r w:rsidRPr="007D3FD8">
        <w:t xml:space="preserve"> West </w:t>
      </w:r>
      <w:proofErr w:type="spellStart"/>
      <w:r w:rsidRPr="007D3FD8">
        <w:t>Femto</w:t>
      </w:r>
      <w:proofErr w:type="spellEnd"/>
      <w:r w:rsidRPr="007D3FD8">
        <w:t xml:space="preserve"> Maximum Sensitivity Substrate, </w:t>
      </w:r>
      <w:proofErr w:type="spellStart"/>
      <w:r w:rsidRPr="007D3FD8">
        <w:t>Thermo</w:t>
      </w:r>
      <w:proofErr w:type="spellEnd"/>
      <w:r w:rsidRPr="007D3FD8">
        <w:t xml:space="preserve">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35CB49AF" w14:textId="77777777" w:rsidR="009E7B3D" w:rsidRPr="007D3FD8" w:rsidRDefault="00C00FFA">
      <w:pPr>
        <w:pStyle w:val="Heading3"/>
      </w:pPr>
      <w:bookmarkStart w:id="207" w:name="statistics-and-data-analysis"/>
      <w:bookmarkEnd w:id="206"/>
      <w:r w:rsidRPr="007D3FD8">
        <w:lastRenderedPageBreak/>
        <w:t>Statistics and data analysis</w:t>
      </w:r>
    </w:p>
    <w:p w14:paraId="35CB49B0" w14:textId="77777777" w:rsidR="009E7B3D" w:rsidRPr="007D3FD8" w:rsidRDefault="00C00FFA">
      <w:pPr>
        <w:pStyle w:val="FirstParagraph"/>
      </w:pPr>
      <w:r w:rsidRPr="007D3FD8">
        <w:t xml:space="preserve">A priori power calculations showed that 20 participants would grant a statistical power of 80% (alpha = 0.05), accounting for an expected dropout of 20%. This power calculation </w:t>
      </w:r>
      <w:proofErr w:type="gramStart"/>
      <w:r w:rsidRPr="007D3FD8">
        <w:t>was based on an assumption</w:t>
      </w:r>
      <w:proofErr w:type="gramEnd"/>
      <w:r w:rsidRPr="007D3FD8">
        <w:t xml:space="preserve"> that the effects of glucose ingestion on total RNA accumulation and rRNA expression may equate to the effects of increasing RT volume from low to moderate (Hammarström et al. 2020). Total RNA, protein and qPCR data were </w:t>
      </w:r>
      <w:proofErr w:type="spellStart"/>
      <w:r w:rsidRPr="007D3FD8">
        <w:t>analyzed</w:t>
      </w:r>
      <w:proofErr w:type="spellEnd"/>
      <w:r w:rsidRPr="007D3FD8">
        <w:t xml:space="preserve"> by mixed-effects models with fixed effects included as </w:t>
      </w:r>
      <w:r w:rsidRPr="007D3FD8">
        <w:rPr>
          <w:i/>
          <w:iCs/>
        </w:rPr>
        <w:t>supplement</w:t>
      </w:r>
      <w:r w:rsidRPr="007D3FD8">
        <w:t xml:space="preserve"> </w:t>
      </w:r>
      <m:oMath>
        <m:r>
          <m:rPr>
            <m:sty m:val="p"/>
          </m:rPr>
          <w:rPr>
            <w:rFonts w:ascii="Cambria Math" w:hAnsi="Cambria Math"/>
          </w:rPr>
          <m:t>×</m:t>
        </m:r>
      </m:oMath>
      <w:r w:rsidRPr="007D3FD8">
        <w:t xml:space="preserve"> time. To decrease the risk of Type I errors, random effects were selected from </w:t>
      </w:r>
      <w:proofErr w:type="gramStart"/>
      <w:r w:rsidRPr="007D3FD8">
        <w:t>step-wise</w:t>
      </w:r>
      <w:proofErr w:type="gramEnd"/>
      <w:r w:rsidRPr="007D3FD8">
        <w:t xml:space="preserve"> elimination of terms from the most complex structure (random slopes for time and supplement and their interaction) to less complex. The most complex random effect structure that converged was chosen as the final model (Matuschek et al. 2017). Plasma glucose, serum c-peptide, training volume, and the strength index were </w:t>
      </w:r>
      <w:proofErr w:type="spellStart"/>
      <w:r w:rsidRPr="007D3FD8">
        <w:t>analyzed</w:t>
      </w:r>
      <w:proofErr w:type="spellEnd"/>
      <w:r w:rsidRPr="007D3FD8">
        <w:t xml:space="preserve">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w:t>
      </w:r>
      <w:proofErr w:type="spellStart"/>
      <w:r w:rsidRPr="007D3FD8">
        <w:t>lmer</w:t>
      </w:r>
      <w:proofErr w:type="spellEnd"/>
      <w:r w:rsidRPr="007D3FD8">
        <w:t xml:space="preserve"> function from the lme4 package using the </w:t>
      </w:r>
      <w:proofErr w:type="spellStart"/>
      <w:r w:rsidRPr="007D3FD8">
        <w:t>lmerTest</w:t>
      </w:r>
      <w:proofErr w:type="spellEnd"/>
      <w:r w:rsidRPr="007D3FD8">
        <w:t xml:space="preserve"> package to procure p-values (Satterthwaite’s method for approximating degrees of freedom) (Bates et al. 2014), written for R (R Core Team 2020). Log-transformed values were expressed as fold changes in visualisations. Descriptive data are presented as mean and standard deviation (SD). Inferential statistics are presented as means with 95% confidence intervals and </w:t>
      </w:r>
      <w:r w:rsidRPr="007D3FD8">
        <w:rPr>
          <w:i/>
          <w:iCs/>
        </w:rPr>
        <w:t>p</w:t>
      </w:r>
      <w:r w:rsidRPr="007D3FD8">
        <w:t xml:space="preserve">-values unless otherwise stated. </w:t>
      </w:r>
      <w:r w:rsidRPr="007D3FD8">
        <w:rPr>
          <w:i/>
          <w:iCs/>
        </w:rPr>
        <w:t>p</w:t>
      </w:r>
      <w:r w:rsidRPr="007D3FD8">
        <w:t xml:space="preserve"> &lt; 0.05 was considered statistically significant.</w:t>
      </w:r>
    </w:p>
    <w:p w14:paraId="35CB49B1" w14:textId="77777777" w:rsidR="009E7B3D" w:rsidRPr="007D3FD8" w:rsidRDefault="00C00FFA">
      <w:pPr>
        <w:pStyle w:val="Heading2"/>
      </w:pPr>
      <w:bookmarkStart w:id="208" w:name="results"/>
      <w:bookmarkEnd w:id="191"/>
      <w:bookmarkEnd w:id="207"/>
      <w:r w:rsidRPr="007D3FD8">
        <w:t>Results</w:t>
      </w:r>
    </w:p>
    <w:p w14:paraId="35CB49B2" w14:textId="77777777" w:rsidR="009E7B3D" w:rsidRPr="007D3FD8" w:rsidRDefault="00C00FFA">
      <w:pPr>
        <w:pStyle w:val="FirstParagraph"/>
      </w:pPr>
      <w:r w:rsidRPr="007D3FD8">
        <w:t xml:space="preserve">Glucose ingestion before and after RT sessions did not lead to a higher mean change of total training session volume, with a mean increase of 17% in both the glucose condition (pre: 5262 ± 1799kg, post: 6319 ± 2256kg, </w:t>
      </w:r>
      <w:r w:rsidRPr="007D3FD8">
        <w:rPr>
          <w:i/>
          <w:iCs/>
        </w:rPr>
        <w:t>p</w:t>
      </w:r>
      <w:r w:rsidRPr="007D3FD8">
        <w:t xml:space="preserve"> &gt; 0.05) and the placebo condition (pre: 5351 ± 1615kg, post: 6438 ± 2092, </w:t>
      </w:r>
      <w:r w:rsidRPr="007D3FD8">
        <w:rPr>
          <w:i/>
          <w:iCs/>
        </w:rPr>
        <w:t>p</w:t>
      </w:r>
      <w:r w:rsidRPr="007D3FD8">
        <w:t xml:space="preserve"> &gt; 0.05) from session 1 to session 6, respectively. There were no differences in mean macronutrient intake (protein, fat, carbohydrates) or total calorie intake between glucose and placebo on pairwise consecutive days (</w:t>
      </w:r>
      <w:r w:rsidRPr="007D3FD8">
        <w:rPr>
          <w:i/>
          <w:iCs/>
        </w:rPr>
        <w:t>p</w:t>
      </w:r>
      <w:r w:rsidRPr="007D3FD8">
        <w:t xml:space="preserve"> &gt; 0.05 for all, raw </w:t>
      </w:r>
      <w:proofErr w:type="gramStart"/>
      <w:r w:rsidRPr="007D3FD8">
        <w:t>data</w:t>
      </w:r>
      <w:proofErr w:type="gramEnd"/>
      <w:r w:rsidRPr="007D3FD8">
        <w:t xml:space="preserve"> and table available at GitHub repository).</w:t>
      </w:r>
    </w:p>
    <w:p w14:paraId="35CB49B3" w14:textId="77777777" w:rsidR="009E7B3D" w:rsidRPr="007D3FD8" w:rsidRDefault="00C00FFA">
      <w:pPr>
        <w:pStyle w:val="BodyText"/>
      </w:pPr>
      <w:r w:rsidRPr="007D3FD8">
        <w:t xml:space="preserve">Glucose ingestion before and after RT led to increases in plasma glucose levels compared to baseline by 38% immediately before RT (Figure 1B, 0 min), by 31% during RT (Figure 1B, 15 min) and by 32% immediately after RT (Figure 1B, 30 min; </w:t>
      </w:r>
      <w:proofErr w:type="gramStart"/>
      <w:r w:rsidRPr="007D3FD8">
        <w:t>all :</w:t>
      </w:r>
      <w:proofErr w:type="gramEnd"/>
      <w:r w:rsidRPr="007D3FD8">
        <w:t xml:space="preserve"> </w:t>
      </w:r>
      <w:r w:rsidRPr="007D3FD8">
        <w:rPr>
          <w:i/>
          <w:iCs/>
        </w:rPr>
        <w:t>p</w:t>
      </w:r>
      <w:r w:rsidRPr="007D3FD8">
        <w:t xml:space="preserve"> &lt; 0.001), with no changes observed in the placebo condition (</w:t>
      </w:r>
      <w:r w:rsidRPr="007D3FD8">
        <w:rPr>
          <w:i/>
          <w:iCs/>
        </w:rPr>
        <w:t>p</w:t>
      </w:r>
      <w:r w:rsidRPr="007D3FD8">
        <w:t xml:space="preserve"> &gt; 0.05). Compared to the placebo condition, ingestion of glucose increased plasma glucose levels by 36% immediately before RT (Figure 1B, 0 min), by 27% during RT (Figure 1B, 15 min) and by 28% immediately after RT (Figure 1B, 30 min; </w:t>
      </w:r>
      <w:proofErr w:type="gramStart"/>
      <w:r w:rsidRPr="007D3FD8">
        <w:t>all :</w:t>
      </w:r>
      <w:proofErr w:type="gramEnd"/>
      <w:r w:rsidRPr="007D3FD8">
        <w:t xml:space="preserve"> </w:t>
      </w:r>
      <w:r w:rsidRPr="007D3FD8">
        <w:rPr>
          <w:i/>
          <w:iCs/>
        </w:rPr>
        <w:t>p</w:t>
      </w:r>
      <w:r w:rsidRPr="007D3FD8">
        <w:t xml:space="preserve"> &lt; 0.001). Two hours after the RT session, glucose ingestion was associated with 12% lower plasma glucose levels compared to baseline, and 8% lower compared to placebo (Figure 1B, 270min: </w:t>
      </w:r>
      <w:r w:rsidRPr="007D3FD8">
        <w:rPr>
          <w:i/>
          <w:iCs/>
        </w:rPr>
        <w:t>p</w:t>
      </w:r>
      <w:r w:rsidRPr="007D3FD8">
        <w:t xml:space="preserve"> = 0.029).</w:t>
      </w:r>
    </w:p>
    <w:p w14:paraId="35CB49B4" w14:textId="77777777" w:rsidR="009E7B3D" w:rsidRPr="007D3FD8" w:rsidRDefault="00C00FFA">
      <w:pPr>
        <w:pStyle w:val="BodyText"/>
      </w:pPr>
      <w:r w:rsidRPr="007D3FD8">
        <w:t xml:space="preserve">Glucose ingestion before and after RT led to increases in levels of c-peptide compared to baseline, by 95% immediately before (Figure 1C, 0 min) and 87% after RT (Figure 1C, 30 min; both </w:t>
      </w:r>
      <w:r w:rsidRPr="007D3FD8">
        <w:rPr>
          <w:i/>
          <w:iCs/>
        </w:rPr>
        <w:t>p</w:t>
      </w:r>
      <w:r w:rsidRPr="007D3FD8">
        <w:t xml:space="preserve"> &lt; 0.001), with no changes observed with the placebo condition (</w:t>
      </w:r>
      <w:r w:rsidRPr="007D3FD8">
        <w:rPr>
          <w:i/>
          <w:iCs/>
        </w:rPr>
        <w:t>p</w:t>
      </w:r>
      <w:r w:rsidRPr="007D3FD8">
        <w:t xml:space="preserve"> &gt; 0.05). Compared to the placebo condition, ingestion of glucose increased </w:t>
      </w:r>
      <w:r w:rsidRPr="007D3FD8">
        <w:lastRenderedPageBreak/>
        <w:t xml:space="preserve">levels of c-peptide by 85% immediately before (Figure 1C, 0 min) and 85% after RT (Figure 1C, 30 min; both </w:t>
      </w:r>
      <w:r w:rsidRPr="007D3FD8">
        <w:rPr>
          <w:i/>
          <w:iCs/>
        </w:rPr>
        <w:t>p</w:t>
      </w:r>
      <w:r w:rsidRPr="007D3FD8">
        <w:t xml:space="preserve"> &lt; 0.001).</w:t>
      </w:r>
    </w:p>
    <w:p w14:paraId="35CB49B5" w14:textId="77777777" w:rsidR="009E7B3D" w:rsidRPr="007D3FD8" w:rsidRDefault="00C00FFA">
      <w:pPr>
        <w:pStyle w:val="BodyText"/>
      </w:pPr>
      <w:r w:rsidRPr="007D3FD8">
        <w:t xml:space="preserve">Glucose ingestion before and after RT sessions did not generally improve skeletal muscle recovery throughout the intervention, neither during the intervention in a rested state (Figure 1D, 23hrs after exercise; Post 2RT: </w:t>
      </w:r>
      <w:r w:rsidRPr="007D3FD8">
        <w:rPr>
          <w:i/>
          <w:iCs/>
        </w:rPr>
        <w:t>p</w:t>
      </w:r>
      <w:r w:rsidRPr="007D3FD8">
        <w:t xml:space="preserve"> = 0.514, Post 4RT: </w:t>
      </w:r>
      <w:r w:rsidRPr="007D3FD8">
        <w:rPr>
          <w:i/>
          <w:iCs/>
        </w:rPr>
        <w:t>p</w:t>
      </w:r>
      <w:r w:rsidRPr="007D3FD8">
        <w:t xml:space="preserve"> = 0.735), nor acutely after the sixth and final RT-session (30min post 6RT: </w:t>
      </w:r>
      <w:r w:rsidRPr="007D3FD8">
        <w:rPr>
          <w:i/>
          <w:iCs/>
        </w:rPr>
        <w:t>p</w:t>
      </w:r>
      <w:r w:rsidRPr="007D3FD8">
        <w:t xml:space="preserve"> = 0.178, 2h post 6RT: </w:t>
      </w:r>
      <w:r w:rsidRPr="007D3FD8">
        <w:rPr>
          <w:i/>
          <w:iCs/>
        </w:rPr>
        <w:t>p</w:t>
      </w:r>
      <w:r w:rsidRPr="007D3FD8">
        <w:t xml:space="preserve"> = 0.245) or in a rested state after the sixth RT session (23h post 6RT: </w:t>
      </w:r>
      <w:r w:rsidRPr="007D3FD8">
        <w:rPr>
          <w:i/>
          <w:iCs/>
        </w:rPr>
        <w:t>p</w:t>
      </w:r>
      <w:r w:rsidRPr="007D3FD8">
        <w:t xml:space="preserve"> = 0.96). Glucose ingestion before and after RT compared to placebo was associated with a 7% less reduction in strength after five RT sessions (Figure 1D, </w:t>
      </w:r>
      <w:r w:rsidRPr="007D3FD8">
        <w:rPr>
          <w:i/>
          <w:iCs/>
        </w:rPr>
        <w:t>p</w:t>
      </w:r>
      <w:r w:rsidRPr="007D3FD8">
        <w:t xml:space="preserve"> = 0.039).</w:t>
      </w:r>
    </w:p>
    <w:p w14:paraId="35CB49B6" w14:textId="77777777" w:rsidR="009E7B3D" w:rsidRPr="007D3FD8" w:rsidRDefault="00C00FFA">
      <w:pPr>
        <w:pStyle w:val="BodyText"/>
      </w:pPr>
      <w:r w:rsidRPr="007D3FD8">
        <w:t xml:space="preserve">Both RT with glucose and placebo led to significantly reduced strength after the fifth session compared to baseline, by 11 and 18% respectively (Figure 1D, Post 5RT: </w:t>
      </w:r>
      <w:r w:rsidRPr="007D3FD8">
        <w:rPr>
          <w:i/>
          <w:iCs/>
        </w:rPr>
        <w:t>p</w:t>
      </w:r>
      <w:r w:rsidRPr="007D3FD8">
        <w:t xml:space="preserve"> = 0.000). Comparisons of the acute data gathered from after five sessions until and including 23 hours after the sixth session showed an average increase in strength of 5-9% from RT with glucose and placebo 30 minutes after the sixth RT session (Figure 1D, 30min post 6RT: </w:t>
      </w:r>
      <w:r w:rsidRPr="007D3FD8">
        <w:rPr>
          <w:i/>
          <w:iCs/>
        </w:rPr>
        <w:t>p</w:t>
      </w:r>
      <w:r w:rsidRPr="007D3FD8">
        <w:t xml:space="preserve"> = 0.01) and two hours after the sixth RT session (Figure 1D, 2h post 6RT: </w:t>
      </w:r>
      <w:r w:rsidRPr="007D3FD8">
        <w:rPr>
          <w:i/>
          <w:iCs/>
        </w:rPr>
        <w:t>p</w:t>
      </w:r>
      <w:r w:rsidRPr="007D3FD8">
        <w:t xml:space="preserve"> = 0.004). Twenty-three hours after the last (sixth) RT session, strength was unchanged compared to after the fifth RT session (Figure 1D, 23h post 6RT: </w:t>
      </w:r>
      <w:r w:rsidRPr="007D3FD8">
        <w:rPr>
          <w:i/>
          <w:iCs/>
        </w:rPr>
        <w:t>p</w:t>
      </w:r>
      <w:r w:rsidRPr="007D3FD8">
        <w:t xml:space="preserve"> = 0.117).</w:t>
      </w:r>
    </w:p>
    <w:p w14:paraId="40E27D0B" w14:textId="77777777" w:rsidR="007D3FD8" w:rsidRPr="007D3FD8" w:rsidRDefault="007D3FD8">
      <w:pPr>
        <w:pStyle w:val="BodyText"/>
      </w:pPr>
    </w:p>
    <w:p w14:paraId="30BDCD8B" w14:textId="77777777" w:rsidR="007D3FD8" w:rsidRPr="007D3FD8" w:rsidRDefault="007D3FD8">
      <w:pPr>
        <w:pStyle w:val="BodyText"/>
      </w:pPr>
    </w:p>
    <w:p w14:paraId="35CB49B7" w14:textId="77777777" w:rsidR="009E7B3D" w:rsidRPr="007D3FD8" w:rsidRDefault="00C00FFA">
      <w:pPr>
        <w:pStyle w:val="Heading3"/>
      </w:pPr>
      <w:bookmarkStart w:id="209" w:name="markers-of-ribosome-biogenesis"/>
      <w:r w:rsidRPr="007D3FD8">
        <w:t>Markers of ribosome biogenesis</w:t>
      </w:r>
    </w:p>
    <w:p w14:paraId="35CB49B8" w14:textId="77777777" w:rsidR="009E7B3D" w:rsidRPr="007D3FD8" w:rsidRDefault="00C00FFA">
      <w:pPr>
        <w:pStyle w:val="FirstParagraph"/>
      </w:pPr>
      <w:r w:rsidRPr="007D3FD8">
        <w:rPr>
          <w:i/>
          <w:iCs/>
        </w:rPr>
        <w:t>Total RNA and ribosomal RNA</w:t>
      </w:r>
    </w:p>
    <w:p w14:paraId="35CB49B9" w14:textId="77777777" w:rsidR="009E7B3D" w:rsidRPr="007D3FD8" w:rsidRDefault="00C00FFA">
      <w:pPr>
        <w:pStyle w:val="BodyText"/>
      </w:pPr>
      <w:r w:rsidRPr="007D3FD8">
        <w:t xml:space="preserve">The five-session-RT intervention led to increases in total RNA and rRNA per unit muscle weight both in the glucose and the placebo condition, on average by ~20-27% and ~25-57%, respectively (Figure 2). However, RT with glucose did not induce increased accumulation of total RNA (Figure 2A, mean difference 7.6%, [-7.2, 24.9], </w:t>
      </w:r>
      <w:r w:rsidRPr="007D3FD8">
        <w:rPr>
          <w:i/>
          <w:iCs/>
        </w:rPr>
        <w:t>p</w:t>
      </w:r>
      <w:r w:rsidRPr="007D3FD8">
        <w:t xml:space="preserve"> = 0.337) or rRNA (Figure 2B; 47S, 37.9%, [-28.4, 131.6], </w:t>
      </w:r>
      <w:r w:rsidRPr="007D3FD8">
        <w:rPr>
          <w:i/>
          <w:iCs/>
        </w:rPr>
        <w:t>p</w:t>
      </w:r>
      <w:r w:rsidRPr="007D3FD8">
        <w:t xml:space="preserve"> = 0.400; 18S, -7.6%, [-34.0, 29.8], </w:t>
      </w:r>
      <w:r w:rsidRPr="007D3FD8">
        <w:rPr>
          <w:i/>
          <w:iCs/>
        </w:rPr>
        <w:t>p</w:t>
      </w:r>
      <w:r w:rsidRPr="007D3FD8">
        <w:t xml:space="preserve"> = 0.652; 28S, -2.5%, [-37.7, 53.2], </w:t>
      </w:r>
      <w:r w:rsidRPr="007D3FD8">
        <w:rPr>
          <w:i/>
          <w:iCs/>
        </w:rPr>
        <w:t>p</w:t>
      </w:r>
      <w:r w:rsidRPr="007D3FD8">
        <w:t xml:space="preserve"> = 0.915; 5.8S, -7.7%, [9.8, 98.0], </w:t>
      </w:r>
      <w:r w:rsidRPr="007D3FD8">
        <w:rPr>
          <w:i/>
          <w:iCs/>
        </w:rPr>
        <w:t>p</w:t>
      </w:r>
      <w:r w:rsidRPr="007D3FD8">
        <w:t xml:space="preserve"> = 0.644; 5S, -0.4%, [-31.1, 44.2], </w:t>
      </w:r>
      <w:r w:rsidRPr="007D3FD8">
        <w:rPr>
          <w:i/>
          <w:iCs/>
        </w:rPr>
        <w:t>p</w:t>
      </w:r>
      <w:r w:rsidRPr="007D3FD8">
        <w:t xml:space="preserve"> = 0.982) compared to RT with placebo.</w:t>
      </w:r>
    </w:p>
    <w:p w14:paraId="35CB49BA" w14:textId="77777777" w:rsidR="009E7B3D" w:rsidRPr="007D3FD8" w:rsidRDefault="00C00FFA">
      <w:pPr>
        <w:pStyle w:val="BodyText"/>
      </w:pPr>
      <w:r w:rsidRPr="007D3FD8">
        <w:rPr>
          <w:i/>
          <w:iCs/>
        </w:rPr>
        <w:t>Protein</w:t>
      </w:r>
    </w:p>
    <w:p w14:paraId="35CB49BB" w14:textId="77777777" w:rsidR="009E7B3D" w:rsidRPr="007D3FD8" w:rsidRDefault="00C00FFA">
      <w:pPr>
        <w:pStyle w:val="BodyText"/>
      </w:pPr>
      <w:r w:rsidRPr="007D3FD8">
        <w:t>The five-session-RT intervention led to increases in all measured proteins both in the glucose and the placebo condition (Figure 3A). RT with glucose resulted in estimated levels of c-Myc, UBF and RPS6 being -40, -21 and -17% lower compared to placebo, respectively, without showing statistical significance (</w:t>
      </w:r>
      <w:r w:rsidRPr="007D3FD8">
        <w:rPr>
          <w:i/>
          <w:iCs/>
        </w:rPr>
        <w:t>p</w:t>
      </w:r>
      <w:r w:rsidRPr="007D3FD8">
        <w:t xml:space="preserve"> = 0.094-0.292; Figure 3A). Both baseline and trained state data of total RNA showed a linear relationship with UBF, where </w:t>
      </w:r>
      <m:oMath>
        <m:r>
          <m:rPr>
            <m:sty m:val="p"/>
          </m:rPr>
          <w:rPr>
            <w:rFonts w:ascii="Cambria Math" w:hAnsi="Cambria Math"/>
          </w:rPr>
          <m:t>∼</m:t>
        </m:r>
      </m:oMath>
      <w:r w:rsidRPr="007D3FD8">
        <w:t xml:space="preserve"> 14% increase in total RNA corresponded to 1 standard deviation unit increase in UBF (</w:t>
      </w:r>
      <w:r w:rsidRPr="007D3FD8">
        <w:rPr>
          <w:i/>
          <w:iCs/>
        </w:rPr>
        <w:t>p</w:t>
      </w:r>
      <w:r w:rsidRPr="007D3FD8">
        <w:t xml:space="preserve"> = 0.0002; Figure 3C).</w:t>
      </w:r>
    </w:p>
    <w:p w14:paraId="35CB49BC" w14:textId="77777777" w:rsidR="009E7B3D" w:rsidRPr="007D3FD8" w:rsidRDefault="00C00FFA">
      <w:pPr>
        <w:pStyle w:val="Heading2"/>
      </w:pPr>
      <w:bookmarkStart w:id="210" w:name="discussion"/>
      <w:bookmarkEnd w:id="208"/>
      <w:bookmarkEnd w:id="209"/>
      <w:r w:rsidRPr="007D3FD8">
        <w:lastRenderedPageBreak/>
        <w:t>Discussion</w:t>
      </w:r>
    </w:p>
    <w:p w14:paraId="35CB49BD" w14:textId="77777777" w:rsidR="009E7B3D" w:rsidRPr="007D3FD8" w:rsidRDefault="00C00FFA">
      <w:pPr>
        <w:pStyle w:val="FirstParagraph"/>
      </w:pPr>
      <w:r w:rsidRPr="007D3FD8">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Towards the end of the intervention, RT with glucose led to less reduction in strength compared to placebo, which may point to an accumulated effect of the glucose condition. As by design, the levels of plasma glucose and c-peptide were significantly higher before, during and after the RT sessions with the glucose condition compared to placebo, and there were no differences in the daily macronutrient intake between conditions on consecutive days, thus enabling an effective design to study the biological and functional effects of the glucose condition. These findings suggest that the effects of high vs. low glucose/glucose starvation conditions on rDNA transcription initiation observed in previous </w:t>
      </w:r>
      <w:r w:rsidRPr="007D3FD8">
        <w:rPr>
          <w:i/>
          <w:iCs/>
        </w:rPr>
        <w:t>in vitro</w:t>
      </w:r>
      <w:r w:rsidRPr="007D3FD8">
        <w:t xml:space="preserve"> studies (Mariappan et al. 2011; Tanaka et al. 2015) are not translatable to acute effects in human skeletal muscle </w:t>
      </w:r>
      <w:r w:rsidRPr="007D3FD8">
        <w:rPr>
          <w:i/>
          <w:iCs/>
        </w:rPr>
        <w:t>in vivo</w:t>
      </w:r>
      <w:r w:rsidRPr="007D3FD8">
        <w:t>, with a design like the present study.</w:t>
      </w:r>
    </w:p>
    <w:p w14:paraId="35CB49BE" w14:textId="77777777" w:rsidR="009E7B3D" w:rsidRPr="007D3FD8" w:rsidRDefault="00C00FFA">
      <w:pPr>
        <w:pStyle w:val="BodyText"/>
      </w:pPr>
      <w:r w:rsidRPr="007D3FD8">
        <w:t xml:space="preserve">The observations of the present study from human skeletal muscle do not support previous indications from non-human skeletal muscle (Mariappan et al. 2011; Zhai et al. 2012; Tanaka et al. 2015). Although we observed a linear relationship between baseline and trained state UBF and total RNA levels, a 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sidRPr="007D3FD8">
        <w:rPr>
          <w:i/>
          <w:iCs/>
        </w:rPr>
        <w:t>per se</w:t>
      </w:r>
      <w:r w:rsidRPr="007D3FD8">
        <w:t xml:space="preserve">, at least at physiological levels, potentiates accumulation of total RNA through p70S6K stimulation as observed with hyperinsulinemia in human skeletal muscle (Hillier et al. 2000). Increases in markers of ribosome biogenesis such as 47S pre-rRNA and mature rRNA are expected to occur after a single session of RT (Figueiredo et al. 2016), as well as after a short period of RT (Hammarström et al. 2020, 2022). Therefore, in the present study, it was expected that eventual benefits of ingesting glucose compared to placebo with RT would be measurable after 5 training sessions, either due to glucose-induced stimulation of energy-sensitive pathways such as mTORC1, PIH1, extracellular signal-regulated kinase 1/2 (ERK1/2), AMP-dependent protein kinase (AMPK) or </w:t>
      </w:r>
      <w:proofErr w:type="spellStart"/>
      <w:r w:rsidRPr="007D3FD8">
        <w:t>Sirtuin</w:t>
      </w:r>
      <w:proofErr w:type="spellEnd"/>
      <w:r w:rsidRPr="007D3FD8">
        <w:t xml:space="preserve"> 1 (SIRT1) (Mariappan et al. 2011; Zhai et al. 2012; Kim et al. 2013; Tanaka et al. 2015). Despite previously reported upregulation in PIC assembly due to high-glucose mediated mTORC1, ERK1/2 and PIH1 or low-glucose mediated AMPK and SIRT1 activation (Hoppe et al. 2009; Mariappan et al. 2011; Zhai et al. 2012; Kim et al. 2013; Tanaka et al. 2015), the present study showed no signs of such effects of glucose vs. placebo conditions. Importantly, previous studies investigated high vs. low glucose conditions (Mariappan et al. 2011), or high glucose vs. glucose starvation (Hoppe et al. 2009; Tanaka et al. 2015), while the present study aimed to compare the high glucose condition to a placebo condition, with a matched daily macronutrient and energy intake. Therefore, the comparison made in the present study was high plasma glucose levels vs. normal plasma glucose levels, to investigate the effect of glucose </w:t>
      </w:r>
      <w:r w:rsidRPr="007D3FD8">
        <w:rPr>
          <w:i/>
          <w:iCs/>
        </w:rPr>
        <w:t>per se</w:t>
      </w:r>
      <w:r w:rsidRPr="007D3FD8">
        <w:t xml:space="preserve"> and not intracellular energy status. Thus, while glucose ingestion presumably is important for supplying energy for growth-inducing processes such as ribosome biogenesis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Figueiredo and McCarthy 2019) there is no apparent effect of ingesting glucose </w:t>
      </w:r>
      <w:r w:rsidRPr="007D3FD8">
        <w:rPr>
          <w:i/>
          <w:iCs/>
        </w:rPr>
        <w:t>per se</w:t>
      </w:r>
      <w:r w:rsidRPr="007D3FD8">
        <w:t xml:space="preserve"> on markers of ribosome biogenesis, during 12 days of heavy-load RT. Further, previous studies have </w:t>
      </w:r>
      <w:r w:rsidRPr="007D3FD8">
        <w:lastRenderedPageBreak/>
        <w:t>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observations for heavy-load RT (Hammarström et al. 2020, 2022).</w:t>
      </w:r>
    </w:p>
    <w:p w14:paraId="35CB49BF" w14:textId="77777777" w:rsidR="009E7B3D" w:rsidRPr="007D3FD8" w:rsidRDefault="00C00FFA">
      <w:pPr>
        <w:pStyle w:val="BodyText"/>
      </w:pPr>
      <w:r w:rsidRPr="007D3FD8">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as there was no difference between the glucose and placebo conditions. UBF has previously been described as a master regulator of rDNA transcription </w:t>
      </w:r>
      <w:r w:rsidRPr="007D3FD8">
        <w:rPr>
          <w:i/>
          <w:iCs/>
        </w:rPr>
        <w:t>in vitro</w:t>
      </w:r>
      <w:r w:rsidRPr="007D3FD8">
        <w:t xml:space="preserve"> (Russell and </w:t>
      </w:r>
      <w:proofErr w:type="spellStart"/>
      <w:r w:rsidRPr="007D3FD8">
        <w:t>Zomerdijk</w:t>
      </w:r>
      <w:proofErr w:type="spellEnd"/>
      <w:r w:rsidRPr="007D3FD8">
        <w:t xml:space="preserve"> 2005; </w:t>
      </w:r>
      <w:proofErr w:type="spellStart"/>
      <w:r w:rsidRPr="007D3FD8">
        <w:t>Kusnadi</w:t>
      </w:r>
      <w:proofErr w:type="spellEnd"/>
      <w:r w:rsidRPr="007D3FD8">
        <w:t xml:space="preserve"> et al. 2015; Figueiredo and McCarthy 2019), while rpS6 is proposed as a valid and reliable means to measure ribosome biogenesis (</w:t>
      </w:r>
      <w:proofErr w:type="spellStart"/>
      <w:r w:rsidRPr="007D3FD8">
        <w:t>Chaillou</w:t>
      </w:r>
      <w:proofErr w:type="spellEnd"/>
      <w:r w:rsidRPr="007D3FD8">
        <w:t xml:space="preserve">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neither c-Myc nor rpS6, supports the importance and specificity of UBF content in human skeletal muscle ribosome biogenesis. While this is not a novel finding, it was only recently observed in human skeletal muscle following a period of RT (Hammarström et al. 2022). As such, UBF also seems to respond to mechanical loading in human muscle cells in line with responses seen in cell cultures and synergist ablation models (Mariappan et al. 2011; Walden et al. 2012), in addition to the previously reported response to hormonal, nutritional, and cellular energy signals (Russell and </w:t>
      </w:r>
      <w:proofErr w:type="spellStart"/>
      <w:r w:rsidRPr="007D3FD8">
        <w:t>Zomerdijk</w:t>
      </w:r>
      <w:proofErr w:type="spellEnd"/>
      <w:r w:rsidRPr="007D3FD8">
        <w:t xml:space="preserve"> 2005; </w:t>
      </w:r>
      <w:proofErr w:type="spellStart"/>
      <w:r w:rsidRPr="007D3FD8">
        <w:t>Kusnadi</w:t>
      </w:r>
      <w:proofErr w:type="spellEnd"/>
      <w:r w:rsidRPr="007D3FD8">
        <w:t xml:space="preserve"> et al. 2015; Figueiredo and McCarthy 2019).</w:t>
      </w:r>
    </w:p>
    <w:p w14:paraId="35CB49C0" w14:textId="77777777" w:rsidR="009E7B3D" w:rsidRPr="007D3FD8" w:rsidRDefault="00C00FFA">
      <w:pPr>
        <w:pStyle w:val="BodyText"/>
      </w:pPr>
      <w:r w:rsidRPr="007D3FD8">
        <w:t xml:space="preserve">As in the biological data, glucose ingestion had no effect throughout the intervention on muscular strength compared to placebo. Generally, skeletal muscle performance measured by a strength index, used as a proxy marker for muscular recovery, decreased from baseline to after the condition in both conditions. Glucose ingestion was associated with a less reduction in muscular strength after five RT sessions compared to placebo, which may point towards a beneficial accumulated effect where the heavy-load RT fatigued the </w:t>
      </w:r>
      <w:proofErr w:type="gramStart"/>
      <w:r w:rsidRPr="007D3FD8">
        <w:t>participants</w:t>
      </w:r>
      <w:proofErr w:type="gramEnd"/>
      <w:r w:rsidRPr="007D3FD8">
        <w:t xml:space="preserve"> but glucose ingestion may have improved muscular recovery (Mul et al. 2015; Tanaka and </w:t>
      </w:r>
      <w:proofErr w:type="spellStart"/>
      <w:r w:rsidRPr="007D3FD8">
        <w:t>Tsuneoka</w:t>
      </w:r>
      <w:proofErr w:type="spellEnd"/>
      <w:r w:rsidRPr="007D3FD8">
        <w:t xml:space="preserve"> 2018). However, glucose did not improve muscular performance/recovery acutely following one RT session compared to placebo, measured 30 minutes, 2 </w:t>
      </w:r>
      <w:proofErr w:type="gramStart"/>
      <w:r w:rsidRPr="007D3FD8">
        <w:t>hours</w:t>
      </w:r>
      <w:proofErr w:type="gramEnd"/>
      <w:r w:rsidRPr="007D3FD8">
        <w:t xml:space="preserve"> and 23 hours after the sixth and final training session. As such, the potential accumulated effect observed after five RT sessions did not extend to after session six. Therefore, we can’t rule out a possible long-term effect of ingesting glucose when exercising heavy-load resistance training, which would require a longer intervention period than that of the present study. Another possible explanation for the decrease in muscular performance during the intervention might be 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w:t>
      </w:r>
      <w:proofErr w:type="gramStart"/>
      <w:r w:rsidRPr="007D3FD8">
        <w:t>similar to</w:t>
      </w:r>
      <w:proofErr w:type="gramEnd"/>
      <w:r w:rsidRPr="007D3FD8">
        <w:t xml:space="preserve"> what was observed in the present study, with a rapid recovery at 30 minutes and 2 hours after the sixth RT session and a drop at 23 hours after the sixth session. Further, strength testing during the intervention was conducted 23 </w:t>
      </w:r>
      <w:r w:rsidRPr="007D3FD8">
        <w:lastRenderedPageBreak/>
        <w:t>hours after RT, meaning that the biphasic recovery may have also influenced these tests. However, this does not explain the difference between conditions observed after five RT sessions, or the drop in strength from after four RT sessions to after five RT sessions. A possible argument could be that exercising without glucose may have caused more stress compared to exercising with glucose, as glucose is the preferred energy source during strenuous exercise (Mul et al. 2015),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w:t>
      </w:r>
      <w:proofErr w:type="spellStart"/>
      <w:r w:rsidRPr="007D3FD8">
        <w:t>Westerblad</w:t>
      </w:r>
      <w:proofErr w:type="spellEnd"/>
      <w:r w:rsidRPr="007D3FD8">
        <w:t xml:space="preserve"> et al. 1998; Kent-Braun 1999). Unfortunately, we did not conduct measurements of markers of metabolic stress such as inorganic phosphate, H+, Mg2+ and the ADP/ATP ratio (</w:t>
      </w:r>
      <w:proofErr w:type="spellStart"/>
      <w:r w:rsidRPr="007D3FD8">
        <w:t>Westerblad</w:t>
      </w:r>
      <w:proofErr w:type="spellEnd"/>
      <w:r w:rsidRPr="007D3FD8">
        <w:t xml:space="preserve"> et al. 1998; Kent-Braun 1999). Therefore, discussing the potential effect of differences in metabolic stress between conditions would only be speculation, however probable.</w:t>
      </w:r>
    </w:p>
    <w:p w14:paraId="35CB49C1" w14:textId="77777777" w:rsidR="009E7B3D" w:rsidRPr="007D3FD8" w:rsidRDefault="00C00FFA">
      <w:pPr>
        <w:pStyle w:val="BodyText"/>
      </w:pPr>
      <w:r w:rsidRPr="007D3FD8">
        <w:rPr>
          <w:i/>
          <w:iCs/>
        </w:rPr>
        <w:t>Limitations and Strengths</w:t>
      </w:r>
    </w:p>
    <w:p w14:paraId="35CB49C2" w14:textId="1B33BD43" w:rsidR="009E7B3D" w:rsidRPr="007D3FD8" w:rsidRDefault="00C00FFA">
      <w:pPr>
        <w:pStyle w:val="BodyText"/>
      </w:pPr>
      <w:r w:rsidRPr="007D3FD8">
        <w:t>The present study was designed specifically to investigate the acute biological and functional effects of ingesting glucose compared to placebo, with unilateral training and testing to reduce biological variation between participants in our analyses (MacInnis et al. 2017). Further, to ensure that the legs were exercised under the same conditions apart from glucose/placebo during exercise, macronutrients, the time of day and test/training personnel were standardized for each participant on pairwise consecutive days</w:t>
      </w:r>
      <w:r w:rsidR="006B6C76">
        <w:t xml:space="preserve"> </w:t>
      </w:r>
      <w:r w:rsidRPr="007D3FD8">
        <w:t xml:space="preserve">(Halperin et al. 2015). Every day, the participants showed up in an overnight fasted state and ingested only either protein and glucose or protein and placebo before and during exercise. As evident from the blood data, glucose ingestion thus led to higher levels both of plasma glucose and serum c-peptide compared to placebo, together with the </w:t>
      </w:r>
      <w:proofErr w:type="gramStart"/>
      <w:r w:rsidRPr="007D3FD8">
        <w:t>aforementioned standardisations</w:t>
      </w:r>
      <w:proofErr w:type="gramEnd"/>
      <w:r w:rsidRPr="007D3FD8">
        <w:t xml:space="preserve"> enabling analyses of the effect of ingesting glucose on total- and specific RNA levels and proteins, as well as muscular performance, within-participant. The present study also had a few limitations; firstly, the sample size was smaller than expected and planned for. Initially the minimum limit of 16 participants, according to the a priori power calculation, was met. However, three dropped out during the intervention, possibly leaving our statistical analyses slightly underpowered. Moreover, the intramuscular glycogen stores were not measured, hence it can’t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Nevertheless, even if the skeletal muscle of the leg exercising with glucose supplement took up the extra glucose, it did not seem to affect any of our main outcome measures.</w:t>
      </w:r>
    </w:p>
    <w:p w14:paraId="35CB49C3" w14:textId="77777777" w:rsidR="009E7B3D" w:rsidRPr="007D3FD8" w:rsidRDefault="00C00FFA">
      <w:pPr>
        <w:pStyle w:val="BodyText"/>
      </w:pPr>
      <w:r w:rsidRPr="007D3FD8">
        <w:rPr>
          <w:i/>
          <w:iCs/>
        </w:rPr>
        <w:t>Conclusion</w:t>
      </w:r>
    </w:p>
    <w:p w14:paraId="466A7B07" w14:textId="35C60708" w:rsidR="007D3FD8" w:rsidRPr="007D3FD8" w:rsidRDefault="00C00FFA">
      <w:pPr>
        <w:pStyle w:val="BodyText"/>
      </w:pPr>
      <w:r w:rsidRPr="007D3FD8">
        <w:t xml:space="preserve">In conclusion, ingestion of glucose immediately before and after five heavy-load resistance training sessions conducted over 12 days did not augment accumulation of ribosomal RNA, in moderately trained young adults </w:t>
      </w:r>
      <w:r w:rsidRPr="007D3FD8">
        <w:lastRenderedPageBreak/>
        <w:t xml:space="preserve">compared to ingestion of placebo. Glucose ingestion did not affect muscular performance throughout the study, nor did it affect muscular performance measured 30 minutes, 2 </w:t>
      </w:r>
      <w:proofErr w:type="gramStart"/>
      <w:r w:rsidRPr="007D3FD8">
        <w:t>hours</w:t>
      </w:r>
      <w:proofErr w:type="gramEnd"/>
      <w:r w:rsidRPr="007D3FD8">
        <w:t xml:space="preserve"> or 23 hours after the last session. Glucose ingestion was associated with less reduction in muscular performance 23 hours after the fifth training session, thus we can’t rule out a possible accumulated effect of ingesting glucose compared to placebo. The relationship between baseline and trained state data of total RNA and UBF levels do support the key role of UBF in ribosomal biogenesis regulation in human skeletal muscle following resistance training. Future investigations should aim for a greater sample size over a longer </w:t>
      </w:r>
      <w:proofErr w:type="gramStart"/>
      <w:r w:rsidRPr="007D3FD8">
        <w:t>time period</w:t>
      </w:r>
      <w:proofErr w:type="gramEnd"/>
      <w:r w:rsidRPr="007D3FD8">
        <w:t>, to investigate the potential accumulated effects of glucose ingestion, as well as analyses of the intramuscular glycogen storage to provide higher-resolution results.</w:t>
      </w:r>
    </w:p>
    <w:p w14:paraId="35CB49C5" w14:textId="77777777" w:rsidR="009E7B3D" w:rsidRPr="007D3FD8" w:rsidRDefault="00C00FFA">
      <w:pPr>
        <w:pStyle w:val="Heading3"/>
      </w:pPr>
      <w:bookmarkStart w:id="211" w:name="data-availability"/>
      <w:r w:rsidRPr="007D3FD8">
        <w:t>Data availability</w:t>
      </w:r>
    </w:p>
    <w:p w14:paraId="17F31C7C" w14:textId="04B2DB59" w:rsidR="00964422" w:rsidRDefault="00964422">
      <w:pPr>
        <w:pStyle w:val="Heading3"/>
        <w:rPr>
          <w:rFonts w:eastAsiaTheme="minorHAnsi" w:cstheme="minorBidi"/>
          <w:b w:val="0"/>
          <w:sz w:val="20"/>
        </w:rPr>
      </w:pPr>
      <w:bookmarkStart w:id="212" w:name="supplementary-material"/>
      <w:bookmarkEnd w:id="211"/>
      <w:r w:rsidRPr="00964422">
        <w:rPr>
          <w:rFonts w:eastAsiaTheme="minorHAnsi" w:cstheme="minorBidi"/>
          <w:b w:val="0"/>
          <w:sz w:val="20"/>
        </w:rPr>
        <w:t xml:space="preserve">The datasets </w:t>
      </w:r>
      <w:r w:rsidR="00701C0F">
        <w:rPr>
          <w:rFonts w:eastAsiaTheme="minorHAnsi" w:cstheme="minorBidi"/>
          <w:b w:val="0"/>
          <w:sz w:val="20"/>
        </w:rPr>
        <w:t xml:space="preserve">generated and </w:t>
      </w:r>
      <w:r w:rsidRPr="00964422">
        <w:rPr>
          <w:rFonts w:eastAsiaTheme="minorHAnsi" w:cstheme="minorBidi"/>
          <w:b w:val="0"/>
          <w:sz w:val="20"/>
        </w:rPr>
        <w:t xml:space="preserve">analysed during the current study are available in the "ribose-paper" repository; </w:t>
      </w:r>
      <w:hyperlink r:id="rId12" w:history="1">
        <w:r w:rsidRPr="008A0928">
          <w:rPr>
            <w:rStyle w:val="Hyperlink"/>
            <w:rFonts w:eastAsiaTheme="minorHAnsi" w:cstheme="minorBidi"/>
            <w:b w:val="0"/>
            <w:sz w:val="20"/>
          </w:rPr>
          <w:t>https://github.com/Kristianlian/ribose-paper</w:t>
        </w:r>
      </w:hyperlink>
    </w:p>
    <w:p w14:paraId="35CB49C7" w14:textId="2160C1AF" w:rsidR="009E7B3D" w:rsidRPr="007D3FD8" w:rsidRDefault="00C00FFA">
      <w:pPr>
        <w:pStyle w:val="Heading3"/>
      </w:pPr>
      <w:r w:rsidRPr="007D3FD8">
        <w:t>Supplementary material</w:t>
      </w:r>
    </w:p>
    <w:p w14:paraId="35CB49C9" w14:textId="71FEDE92" w:rsidR="009E7B3D" w:rsidRPr="007D3FD8" w:rsidRDefault="00545AC4">
      <w:r w:rsidRPr="00545AC4">
        <w:t xml:space="preserve">Supplementary material can be found in the readme file of the "ribose-paper" repository, available here; </w:t>
      </w:r>
      <w:hyperlink r:id="rId13" w:history="1">
        <w:r w:rsidRPr="008A0928">
          <w:rPr>
            <w:rStyle w:val="Hyperlink"/>
          </w:rPr>
          <w:t>https://github.com/Kristianlian/ribose-paper</w:t>
        </w:r>
      </w:hyperlink>
      <w:r w:rsidRPr="007D3FD8">
        <w:br w:type="page"/>
      </w:r>
    </w:p>
    <w:p w14:paraId="35CB49CA" w14:textId="77777777" w:rsidR="009E7B3D" w:rsidRPr="007D3FD8" w:rsidRDefault="00C00FFA">
      <w:pPr>
        <w:pStyle w:val="Heading2"/>
      </w:pPr>
      <w:bookmarkStart w:id="213" w:name="references"/>
      <w:bookmarkEnd w:id="210"/>
      <w:bookmarkEnd w:id="212"/>
      <w:r w:rsidRPr="007D3FD8">
        <w:lastRenderedPageBreak/>
        <w:t>References</w:t>
      </w:r>
    </w:p>
    <w:p w14:paraId="35CB49CB" w14:textId="77777777" w:rsidR="009E7B3D" w:rsidRPr="007D3FD8" w:rsidRDefault="00C00FFA">
      <w:pPr>
        <w:pStyle w:val="Bibliography"/>
      </w:pPr>
      <w:bookmarkStart w:id="214" w:name="ref-abdulla_role_2016"/>
      <w:bookmarkStart w:id="215" w:name="refs"/>
      <w:r w:rsidRPr="007D3FD8">
        <w:t xml:space="preserve">Abdulla H, Smith K, Atherton PJ, Idris I (2016) Role of insulin in the regulation of human skeletal muscle protein synthesis and breakdown: A systematic review and meta-analysis. </w:t>
      </w:r>
      <w:proofErr w:type="spellStart"/>
      <w:r w:rsidRPr="007D3FD8">
        <w:t>Diabetologia</w:t>
      </w:r>
      <w:proofErr w:type="spellEnd"/>
      <w:r w:rsidRPr="007D3FD8">
        <w:t xml:space="preserve"> 59:44–55</w:t>
      </w:r>
    </w:p>
    <w:p w14:paraId="35CB49CC" w14:textId="77777777" w:rsidR="009E7B3D" w:rsidRPr="007D3FD8" w:rsidRDefault="00C00FFA">
      <w:pPr>
        <w:pStyle w:val="Bibliography"/>
      </w:pPr>
      <w:bookmarkStart w:id="216" w:name="ref-alvarez_interindividual_2018"/>
      <w:bookmarkEnd w:id="214"/>
      <w:r w:rsidRPr="007D3FD8">
        <w:t xml:space="preserve">Álvarez C, Ramírez-Vélez R, Ramírez-Campillo R, et al (2018) Interindividual responses to different exercise stimuli among insulin-resistant women. Scandinavian Journal of Medicine &amp; Science in Sports 28:2052–2065. </w:t>
      </w:r>
      <w:hyperlink r:id="rId14">
        <w:r w:rsidRPr="007D3FD8">
          <w:rPr>
            <w:rStyle w:val="Hyperlink"/>
          </w:rPr>
          <w:t>https://doi.org/10.1111/sms.13213</w:t>
        </w:r>
      </w:hyperlink>
    </w:p>
    <w:p w14:paraId="35CB49CD" w14:textId="77777777" w:rsidR="009E7B3D" w:rsidRPr="007D3FD8" w:rsidRDefault="00C00FFA">
      <w:pPr>
        <w:pStyle w:val="Bibliography"/>
      </w:pPr>
      <w:bookmarkStart w:id="217" w:name="ref-bates_fitting_2014"/>
      <w:bookmarkEnd w:id="216"/>
      <w:r w:rsidRPr="007D3FD8">
        <w:t xml:space="preserve">Bates D, </w:t>
      </w:r>
      <w:proofErr w:type="spellStart"/>
      <w:r w:rsidRPr="007D3FD8">
        <w:t>Mächler</w:t>
      </w:r>
      <w:proofErr w:type="spellEnd"/>
      <w:r w:rsidRPr="007D3FD8">
        <w:t xml:space="preserve"> M, Bolker B, Walker S (2014) Fitting Linear Mixed-Effects Models using lme4. </w:t>
      </w:r>
      <w:hyperlink r:id="rId15">
        <w:r w:rsidRPr="007D3FD8">
          <w:rPr>
            <w:rStyle w:val="Hyperlink"/>
          </w:rPr>
          <w:t>https://doi.org/10.48550/ARXIV.1406.5823</w:t>
        </w:r>
      </w:hyperlink>
    </w:p>
    <w:p w14:paraId="35CB49CE" w14:textId="77777777" w:rsidR="009E7B3D" w:rsidRPr="007D3FD8" w:rsidRDefault="00C00FFA">
      <w:pPr>
        <w:pStyle w:val="Bibliography"/>
      </w:pPr>
      <w:bookmarkStart w:id="218" w:name="ref-cermak_protein_2012"/>
      <w:bookmarkEnd w:id="217"/>
      <w:r w:rsidRPr="007D3FD8">
        <w:t xml:space="preserve">Cermak NM, Res PT, Groot LC de, et al (2012) Protein supplementation augments the adaptive response of skeletal muscle to resistance-type exercise training: A meta-analysis. The American Journal of Clinical Nutrition 96:1454–1464. </w:t>
      </w:r>
      <w:hyperlink r:id="rId16">
        <w:r w:rsidRPr="007D3FD8">
          <w:rPr>
            <w:rStyle w:val="Hyperlink"/>
          </w:rPr>
          <w:t>https://doi.org/10.3945/ajcn.112.037556</w:t>
        </w:r>
      </w:hyperlink>
    </w:p>
    <w:p w14:paraId="35CB49CF" w14:textId="77777777" w:rsidR="009E7B3D" w:rsidRPr="007D3FD8" w:rsidRDefault="00C00FFA">
      <w:pPr>
        <w:pStyle w:val="Bibliography"/>
      </w:pPr>
      <w:bookmarkStart w:id="219" w:name="ref-chaillou_hypoxia_2012"/>
      <w:bookmarkEnd w:id="218"/>
      <w:proofErr w:type="spellStart"/>
      <w:r w:rsidRPr="007D3FD8">
        <w:t>Chaillou</w:t>
      </w:r>
      <w:proofErr w:type="spellEnd"/>
      <w:r w:rsidRPr="007D3FD8">
        <w:t xml:space="preserve"> T, </w:t>
      </w:r>
      <w:proofErr w:type="spellStart"/>
      <w:r w:rsidRPr="007D3FD8">
        <w:t>Koulmann</w:t>
      </w:r>
      <w:proofErr w:type="spellEnd"/>
      <w:r w:rsidRPr="007D3FD8">
        <w:t xml:space="preserve"> N, Simler N, et al (2012) Hypoxia transiently affects skeletal muscle hypertrophy in a functional overload model. American Journal of Physiology-Regulatory, Integrative and Comparative Physiology </w:t>
      </w:r>
      <w:proofErr w:type="gramStart"/>
      <w:r w:rsidRPr="007D3FD8">
        <w:t>302:R</w:t>
      </w:r>
      <w:proofErr w:type="gramEnd"/>
      <w:r w:rsidRPr="007D3FD8">
        <w:t xml:space="preserve">643–R654. </w:t>
      </w:r>
      <w:hyperlink r:id="rId17">
        <w:r w:rsidRPr="007D3FD8">
          <w:rPr>
            <w:rStyle w:val="Hyperlink"/>
          </w:rPr>
          <w:t>https://doi.org/10.1152/ajpregu.00262.2011</w:t>
        </w:r>
      </w:hyperlink>
    </w:p>
    <w:p w14:paraId="35CB49D0" w14:textId="77777777" w:rsidR="009E7B3D" w:rsidRPr="007D3FD8" w:rsidRDefault="00C00FFA">
      <w:pPr>
        <w:pStyle w:val="Bibliography"/>
      </w:pPr>
      <w:bookmarkStart w:id="220" w:name="ref-ellefsen_improved_2008"/>
      <w:bookmarkEnd w:id="219"/>
      <w:r w:rsidRPr="007D3FD8">
        <w:t xml:space="preserve">Ellefsen S, </w:t>
      </w:r>
      <w:proofErr w:type="spellStart"/>
      <w:r w:rsidRPr="007D3FD8">
        <w:t>Stensløkken</w:t>
      </w:r>
      <w:proofErr w:type="spellEnd"/>
      <w:r w:rsidRPr="007D3FD8">
        <w:t xml:space="preserve"> K-O, Sandvik GK, et al (2008) Improved normalization of real-time reverse transcriptase polymerase chain reaction data using an external RNA control. Analytical Biochemistry 376:83–93. </w:t>
      </w:r>
      <w:hyperlink r:id="rId18">
        <w:r w:rsidRPr="007D3FD8">
          <w:rPr>
            <w:rStyle w:val="Hyperlink"/>
          </w:rPr>
          <w:t>https://doi.org/10.1016/j.ab.2008.01.028</w:t>
        </w:r>
      </w:hyperlink>
    </w:p>
    <w:p w14:paraId="35CB49D1" w14:textId="77777777" w:rsidR="009E7B3D" w:rsidRPr="007D3FD8" w:rsidRDefault="00C00FFA">
      <w:pPr>
        <w:pStyle w:val="Bibliography"/>
      </w:pPr>
      <w:bookmarkStart w:id="221" w:name="ref-ellefsen_reliable_2014"/>
      <w:bookmarkEnd w:id="220"/>
      <w:r w:rsidRPr="007D3FD8">
        <w:t xml:space="preserve">Ellefsen S, </w:t>
      </w:r>
      <w:proofErr w:type="spellStart"/>
      <w:r w:rsidRPr="007D3FD8">
        <w:t>Vikmoen</w:t>
      </w:r>
      <w:proofErr w:type="spellEnd"/>
      <w:r w:rsidRPr="007D3FD8">
        <w:t xml:space="preserve"> O, </w:t>
      </w:r>
      <w:proofErr w:type="spellStart"/>
      <w:r w:rsidRPr="007D3FD8">
        <w:t>Zacharoff</w:t>
      </w:r>
      <w:proofErr w:type="spellEnd"/>
      <w:r w:rsidRPr="007D3FD8">
        <w:t xml:space="preserve"> E, et al (2014) Reliable determination of training-induced alterations in muscle </w:t>
      </w:r>
      <w:proofErr w:type="spellStart"/>
      <w:r w:rsidRPr="007D3FD8">
        <w:t>fiber</w:t>
      </w:r>
      <w:proofErr w:type="spellEnd"/>
      <w:r w:rsidRPr="007D3FD8">
        <w:t xml:space="preserve"> composition in human skeletal muscle using quantitative polymerase chain reaction: Muscle </w:t>
      </w:r>
      <w:proofErr w:type="spellStart"/>
      <w:r w:rsidRPr="007D3FD8">
        <w:t>fiber</w:t>
      </w:r>
      <w:proofErr w:type="spellEnd"/>
      <w:r w:rsidRPr="007D3FD8">
        <w:t xml:space="preserve"> typing using qPCR. Scandinavian Journal of Medicine &amp; Science in Sports </w:t>
      </w:r>
      <w:proofErr w:type="gramStart"/>
      <w:r w:rsidRPr="007D3FD8">
        <w:t>24:e</w:t>
      </w:r>
      <w:proofErr w:type="gramEnd"/>
      <w:r w:rsidRPr="007D3FD8">
        <w:t xml:space="preserve">332–e342. </w:t>
      </w:r>
      <w:hyperlink r:id="rId19">
        <w:r w:rsidRPr="007D3FD8">
          <w:rPr>
            <w:rStyle w:val="Hyperlink"/>
          </w:rPr>
          <w:t>https://doi.org/10.1111/sms.12185</w:t>
        </w:r>
      </w:hyperlink>
    </w:p>
    <w:p w14:paraId="35CB49D2" w14:textId="77777777" w:rsidR="009E7B3D" w:rsidRPr="007D3FD8" w:rsidRDefault="00C00FFA">
      <w:pPr>
        <w:pStyle w:val="Bibliography"/>
      </w:pPr>
      <w:bookmarkStart w:id="222" w:name="ref-figueiredo_revisiting_2019"/>
      <w:bookmarkEnd w:id="221"/>
      <w:r w:rsidRPr="007D3FD8">
        <w:t xml:space="preserve">Figueiredo VC (2019) Revisiting the roles of protein synthesis during skeletal muscle hypertrophy induced by exercise. American Journal of Physiology-Regulatory, Integrative and Comparative Physiology </w:t>
      </w:r>
      <w:proofErr w:type="gramStart"/>
      <w:r w:rsidRPr="007D3FD8">
        <w:t>317:R</w:t>
      </w:r>
      <w:proofErr w:type="gramEnd"/>
      <w:r w:rsidRPr="007D3FD8">
        <w:t xml:space="preserve">709–R718. </w:t>
      </w:r>
      <w:hyperlink r:id="rId20">
        <w:r w:rsidRPr="007D3FD8">
          <w:rPr>
            <w:rStyle w:val="Hyperlink"/>
          </w:rPr>
          <w:t>https://doi.org/10.1152/ajpregu.00162.2019</w:t>
        </w:r>
      </w:hyperlink>
    </w:p>
    <w:p w14:paraId="35CB49D3" w14:textId="77777777" w:rsidR="009E7B3D" w:rsidRPr="007D3FD8" w:rsidRDefault="00C00FFA">
      <w:pPr>
        <w:pStyle w:val="Bibliography"/>
      </w:pPr>
      <w:bookmarkStart w:id="223" w:name="ref-figueiredo_regulation_2019"/>
      <w:bookmarkEnd w:id="222"/>
      <w:r w:rsidRPr="007D3FD8">
        <w:t xml:space="preserve">Figueiredo VC, McCarthy JJ (2019) Regulation of Ribosome Biogenesis in Skeletal Muscle Hypertrophy. Physiology 34:30–42. </w:t>
      </w:r>
      <w:hyperlink r:id="rId21">
        <w:r w:rsidRPr="007D3FD8">
          <w:rPr>
            <w:rStyle w:val="Hyperlink"/>
          </w:rPr>
          <w:t>https://doi.org/10.1152/physiol.00034.2018</w:t>
        </w:r>
      </w:hyperlink>
    </w:p>
    <w:p w14:paraId="35CB49D4" w14:textId="77777777" w:rsidR="009E7B3D" w:rsidRPr="007D3FD8" w:rsidRDefault="00C00FFA">
      <w:pPr>
        <w:pStyle w:val="Bibliography"/>
      </w:pPr>
      <w:bookmarkStart w:id="224" w:name="ref-figueiredo_impact_2016"/>
      <w:bookmarkEnd w:id="223"/>
      <w:r w:rsidRPr="007D3FD8">
        <w:t xml:space="preserve">Figueiredo VC, Roberts LA, Markworth JF, et al (2016) Impact of resistance exercise on ribosome biogenesis is acutely regulated by post-exercise recovery strategies. Physiological Reports </w:t>
      </w:r>
      <w:proofErr w:type="gramStart"/>
      <w:r w:rsidRPr="007D3FD8">
        <w:t>4:e</w:t>
      </w:r>
      <w:proofErr w:type="gramEnd"/>
      <w:r w:rsidRPr="007D3FD8">
        <w:t xml:space="preserve">12670. </w:t>
      </w:r>
      <w:hyperlink r:id="rId22">
        <w:r w:rsidRPr="007D3FD8">
          <w:rPr>
            <w:rStyle w:val="Hyperlink"/>
          </w:rPr>
          <w:t>https://doi.org/10.14814/phy2.12670</w:t>
        </w:r>
      </w:hyperlink>
    </w:p>
    <w:p w14:paraId="35CB49D5" w14:textId="77777777" w:rsidR="009E7B3D" w:rsidRPr="007D3FD8" w:rsidRDefault="00C00FFA">
      <w:pPr>
        <w:pStyle w:val="Bibliography"/>
      </w:pPr>
      <w:bookmarkStart w:id="225" w:name="ref-figueiredo_genetic_2021"/>
      <w:bookmarkEnd w:id="224"/>
      <w:r w:rsidRPr="007D3FD8">
        <w:t xml:space="preserve">Figueiredo VC, Wen Y, </w:t>
      </w:r>
      <w:proofErr w:type="spellStart"/>
      <w:r w:rsidRPr="007D3FD8">
        <w:t>Alkner</w:t>
      </w:r>
      <w:proofErr w:type="spellEnd"/>
      <w:r w:rsidRPr="007D3FD8">
        <w:t xml:space="preserve"> B, et al (2021) Genetic and epigenetic regulation of skeletal muscle ribosome biogenesis with exercise. The Journal of Physiology 599:3363–3384. </w:t>
      </w:r>
      <w:hyperlink r:id="rId23">
        <w:r w:rsidRPr="007D3FD8">
          <w:rPr>
            <w:rStyle w:val="Hyperlink"/>
          </w:rPr>
          <w:t>https://doi.org/10.1113/JP281244</w:t>
        </w:r>
      </w:hyperlink>
    </w:p>
    <w:p w14:paraId="35CB49D6" w14:textId="77777777" w:rsidR="009E7B3D" w:rsidRPr="007D3FD8" w:rsidRDefault="00C00FFA">
      <w:pPr>
        <w:pStyle w:val="Bibliography"/>
      </w:pPr>
      <w:bookmarkStart w:id="226" w:name="ref-halperin_threats_2015"/>
      <w:bookmarkEnd w:id="225"/>
      <w:r w:rsidRPr="007D3FD8">
        <w:t xml:space="preserve">Halperin I, Pyne DB, Martin DT (2015) Threats to Internal Validity in Exercise Science: A Review of Overlooked Confounding Variables. International Journal of Sports Physiology and Performance 10:823–829. </w:t>
      </w:r>
      <w:hyperlink r:id="rId24">
        <w:r w:rsidRPr="007D3FD8">
          <w:rPr>
            <w:rStyle w:val="Hyperlink"/>
          </w:rPr>
          <w:t>https://doi.org/10.1123/ijspp.2014-0566</w:t>
        </w:r>
      </w:hyperlink>
    </w:p>
    <w:p w14:paraId="35CB49D7" w14:textId="77777777" w:rsidR="009E7B3D" w:rsidRPr="007D3FD8" w:rsidRDefault="00C00FFA">
      <w:pPr>
        <w:pStyle w:val="Bibliography"/>
      </w:pPr>
      <w:bookmarkStart w:id="227" w:name="ref-hammarstrom_ribosome_2022"/>
      <w:bookmarkEnd w:id="226"/>
      <w:r w:rsidRPr="007D3FD8">
        <w:t xml:space="preserve">Hammarström D, Øfsteng SJ, Jacobsen NB, et al (2022) Ribosome accumulation during early phase resistance training in humans. Acta </w:t>
      </w:r>
      <w:proofErr w:type="spellStart"/>
      <w:r w:rsidRPr="007D3FD8">
        <w:t>Physiologica</w:t>
      </w:r>
      <w:proofErr w:type="spellEnd"/>
      <w:r w:rsidRPr="007D3FD8">
        <w:t xml:space="preserve"> 235: </w:t>
      </w:r>
      <w:hyperlink r:id="rId25">
        <w:r w:rsidRPr="007D3FD8">
          <w:rPr>
            <w:rStyle w:val="Hyperlink"/>
          </w:rPr>
          <w:t>https://doi.org/10.1111/apha.13806</w:t>
        </w:r>
      </w:hyperlink>
    </w:p>
    <w:p w14:paraId="35CB49D8" w14:textId="77777777" w:rsidR="009E7B3D" w:rsidRPr="007D3FD8" w:rsidRDefault="00C00FFA">
      <w:pPr>
        <w:pStyle w:val="Bibliography"/>
      </w:pPr>
      <w:bookmarkStart w:id="228" w:name="ref-hammarstrom_benefits_2020"/>
      <w:bookmarkEnd w:id="227"/>
      <w:r w:rsidRPr="007D3FD8">
        <w:t xml:space="preserve">Hammarström D, Øfsteng S, Koll L, et al (2020) Benefits of higher resistance‐training volume are related to ribosome biogenesis. The Journal of Physiology 598:543–565. </w:t>
      </w:r>
      <w:hyperlink r:id="rId26">
        <w:r w:rsidRPr="007D3FD8">
          <w:rPr>
            <w:rStyle w:val="Hyperlink"/>
          </w:rPr>
          <w:t>https://doi.org/10.1113/JP278455</w:t>
        </w:r>
      </w:hyperlink>
    </w:p>
    <w:p w14:paraId="35CB49D9" w14:textId="77777777" w:rsidR="009E7B3D" w:rsidRPr="007D3FD8" w:rsidRDefault="00C00FFA">
      <w:pPr>
        <w:pStyle w:val="Bibliography"/>
      </w:pPr>
      <w:bookmarkStart w:id="229" w:name="ref-hillier_physiological_2000"/>
      <w:bookmarkEnd w:id="228"/>
      <w:r w:rsidRPr="007D3FD8">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rsidRPr="007D3FD8">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rsidRPr="007D3FD8">
        <w:t xml:space="preserve">. The Journal of Clinical Endocrinology &amp; Metabolism 85:4900–4904. </w:t>
      </w:r>
      <w:hyperlink r:id="rId27">
        <w:r w:rsidRPr="007D3FD8">
          <w:rPr>
            <w:rStyle w:val="Hyperlink"/>
          </w:rPr>
          <w:t>https://doi.org/10.1210/jcem.85.12.7036</w:t>
        </w:r>
      </w:hyperlink>
    </w:p>
    <w:p w14:paraId="35CB49DA" w14:textId="77777777" w:rsidR="009E7B3D" w:rsidRPr="007D3FD8" w:rsidRDefault="00C00FFA">
      <w:pPr>
        <w:pStyle w:val="Bibliography"/>
      </w:pPr>
      <w:bookmarkStart w:id="230" w:name="ref-hoppe_amp-activated_2009"/>
      <w:bookmarkEnd w:id="229"/>
      <w:r w:rsidRPr="007D3FD8">
        <w:lastRenderedPageBreak/>
        <w:t xml:space="preserve">Hoppe S, </w:t>
      </w:r>
      <w:proofErr w:type="spellStart"/>
      <w:r w:rsidRPr="007D3FD8">
        <w:t>Bierhoff</w:t>
      </w:r>
      <w:proofErr w:type="spellEnd"/>
      <w:r w:rsidRPr="007D3FD8">
        <w:t xml:space="preserve"> H, Cado I, et al (2009) AMP-activated protein kinase adapts rRNA synthesis to cellular energy supply. Proceedings of the National Academy of Sciences 106:17781–17786. </w:t>
      </w:r>
      <w:hyperlink r:id="rId28">
        <w:r w:rsidRPr="007D3FD8">
          <w:rPr>
            <w:rStyle w:val="Hyperlink"/>
          </w:rPr>
          <w:t>https://doi.org/10.1073/pnas.0909873106</w:t>
        </w:r>
      </w:hyperlink>
    </w:p>
    <w:p w14:paraId="35CB49DB" w14:textId="77777777" w:rsidR="009E7B3D" w:rsidRPr="007D3FD8" w:rsidRDefault="00C00FFA">
      <w:pPr>
        <w:pStyle w:val="Bibliography"/>
      </w:pPr>
      <w:bookmarkStart w:id="231" w:name="ref-kent-braun_central_1999"/>
      <w:bookmarkEnd w:id="230"/>
      <w:r w:rsidRPr="007D3FD8">
        <w:t xml:space="preserve">Kent-Braun JA (1999) Central and peripheral contributions to muscle fatigue in humans during sustained maximal effort. European Journal of Applied Physiology and Occupational Physiology 80:57–63. </w:t>
      </w:r>
      <w:hyperlink r:id="rId29">
        <w:r w:rsidRPr="007D3FD8">
          <w:rPr>
            <w:rStyle w:val="Hyperlink"/>
          </w:rPr>
          <w:t>https://doi.org/10.1007/s004210050558</w:t>
        </w:r>
      </w:hyperlink>
    </w:p>
    <w:p w14:paraId="35CB49DC" w14:textId="77777777" w:rsidR="009E7B3D" w:rsidRPr="007D3FD8" w:rsidRDefault="00C00FFA">
      <w:pPr>
        <w:pStyle w:val="Bibliography"/>
      </w:pPr>
      <w:bookmarkStart w:id="232" w:name="ref-kim_nutrient_2013"/>
      <w:bookmarkEnd w:id="231"/>
      <w:r w:rsidRPr="007D3FD8">
        <w:t xml:space="preserve">Kim SG, Buel GR, Blenis J (2013) Nutrient regulation of the mTOR Complex 1 </w:t>
      </w:r>
      <w:proofErr w:type="spellStart"/>
      <w:r w:rsidRPr="007D3FD8">
        <w:t>signaling</w:t>
      </w:r>
      <w:proofErr w:type="spellEnd"/>
      <w:r w:rsidRPr="007D3FD8">
        <w:t xml:space="preserve"> pathway. Molecules and Cells 35:463–473. </w:t>
      </w:r>
      <w:hyperlink r:id="rId30">
        <w:r w:rsidRPr="007D3FD8">
          <w:rPr>
            <w:rStyle w:val="Hyperlink"/>
          </w:rPr>
          <w:t>https://doi.org/10.1007/s10059-013-0138-2</w:t>
        </w:r>
      </w:hyperlink>
    </w:p>
    <w:p w14:paraId="35CB49DD" w14:textId="77777777" w:rsidR="009E7B3D" w:rsidRPr="007D3FD8" w:rsidRDefault="00C00FFA">
      <w:pPr>
        <w:pStyle w:val="Bibliography"/>
      </w:pPr>
      <w:bookmarkStart w:id="233" w:name="ref-krieger_single_2009"/>
      <w:bookmarkEnd w:id="232"/>
      <w:r w:rsidRPr="007D3FD8">
        <w:t xml:space="preserve">Krieger JW (2009) Single Versus Multiple Sets of Resistance Exercise: A Meta-Regression. Journal of Strength and Conditioning Research 23:1890–1901. </w:t>
      </w:r>
      <w:hyperlink r:id="rId31">
        <w:r w:rsidRPr="007D3FD8">
          <w:rPr>
            <w:rStyle w:val="Hyperlink"/>
          </w:rPr>
          <w:t>https://doi.org/10.1519/JSC.0b013e3181b370be</w:t>
        </w:r>
      </w:hyperlink>
    </w:p>
    <w:p w14:paraId="35CB49DE" w14:textId="77777777" w:rsidR="009E7B3D" w:rsidRPr="007D3FD8" w:rsidRDefault="00C00FFA">
      <w:pPr>
        <w:pStyle w:val="Bibliography"/>
      </w:pPr>
      <w:bookmarkStart w:id="234" w:name="ref-kusnadi_regulation_2015"/>
      <w:bookmarkEnd w:id="233"/>
      <w:proofErr w:type="spellStart"/>
      <w:r w:rsidRPr="007D3FD8">
        <w:t>Kusnadi</w:t>
      </w:r>
      <w:proofErr w:type="spellEnd"/>
      <w:r w:rsidRPr="007D3FD8">
        <w:t xml:space="preserve"> EP, Hannan KM, Hicks RJ, et al (2015) Regulation of rDNA transcription in response to growth factors, </w:t>
      </w:r>
      <w:proofErr w:type="gramStart"/>
      <w:r w:rsidRPr="007D3FD8">
        <w:t>nutrients</w:t>
      </w:r>
      <w:proofErr w:type="gramEnd"/>
      <w:r w:rsidRPr="007D3FD8">
        <w:t xml:space="preserve"> and energy. Gene 556:27–34. </w:t>
      </w:r>
      <w:hyperlink r:id="rId32">
        <w:r w:rsidRPr="007D3FD8">
          <w:rPr>
            <w:rStyle w:val="Hyperlink"/>
          </w:rPr>
          <w:t>https://doi.org/10.1016/j.gene.2014.11.010</w:t>
        </w:r>
      </w:hyperlink>
    </w:p>
    <w:p w14:paraId="35CB49DF" w14:textId="77777777" w:rsidR="009E7B3D" w:rsidRPr="007D3FD8" w:rsidRDefault="00C00FFA">
      <w:pPr>
        <w:pStyle w:val="Bibliography"/>
      </w:pPr>
      <w:bookmarkStart w:id="235" w:name="ref-lanhers_creatine_2017"/>
      <w:bookmarkEnd w:id="234"/>
      <w:proofErr w:type="spellStart"/>
      <w:r w:rsidRPr="007D3FD8">
        <w:t>Lanhers</w:t>
      </w:r>
      <w:proofErr w:type="spellEnd"/>
      <w:r w:rsidRPr="007D3FD8">
        <w:t xml:space="preserve"> C, Pereira B, Naughton G, et al (2017) Creatine Supplementation and Upper Limb Strength Performance: A Systematic Review and Meta-Analysis. Sports Medicine 47:163–173. </w:t>
      </w:r>
      <w:hyperlink r:id="rId33">
        <w:r w:rsidRPr="007D3FD8">
          <w:rPr>
            <w:rStyle w:val="Hyperlink"/>
          </w:rPr>
          <w:t>https://doi.org/10.1007/s40279-016-0571-4</w:t>
        </w:r>
      </w:hyperlink>
    </w:p>
    <w:p w14:paraId="35CB49E0" w14:textId="77777777" w:rsidR="009E7B3D" w:rsidRPr="007D3FD8" w:rsidRDefault="00C00FFA">
      <w:pPr>
        <w:pStyle w:val="Bibliography"/>
      </w:pPr>
      <w:bookmarkStart w:id="236" w:name="ref-lanhers_creatine_2015"/>
      <w:bookmarkEnd w:id="235"/>
      <w:proofErr w:type="spellStart"/>
      <w:r w:rsidRPr="007D3FD8">
        <w:t>Lanhers</w:t>
      </w:r>
      <w:proofErr w:type="spellEnd"/>
      <w:r w:rsidRPr="007D3FD8">
        <w:t xml:space="preserve"> C, Pereira B, Naughton G, et al (2015) Creatine Supplementation and Lower Limb Strength Performance: A Systematic Review and Meta-Analyses. Sports Medicine 45:1285–1294. </w:t>
      </w:r>
      <w:hyperlink r:id="rId34">
        <w:r w:rsidRPr="007D3FD8">
          <w:rPr>
            <w:rStyle w:val="Hyperlink"/>
          </w:rPr>
          <w:t>https://doi.org/10.1007/s40279-015-0337-4</w:t>
        </w:r>
      </w:hyperlink>
    </w:p>
    <w:p w14:paraId="35CB49E1" w14:textId="77777777" w:rsidR="009E7B3D" w:rsidRPr="007D3FD8" w:rsidRDefault="00C00FFA">
      <w:pPr>
        <w:pStyle w:val="Bibliography"/>
      </w:pPr>
      <w:bookmarkStart w:id="237" w:name="ref-macinnis_investigating_2017"/>
      <w:bookmarkEnd w:id="236"/>
      <w:r w:rsidRPr="007D3FD8">
        <w:t xml:space="preserve">MacInnis MJ, McGlory C, Gibala MJ, Phillips SM (2017) Investigating human skeletal muscle physiology with unilateral exercise models: When one limb is more powerful than two. Applied Physiology, Nutrition, and Metabolism 42:563–570. </w:t>
      </w:r>
      <w:hyperlink r:id="rId35">
        <w:r w:rsidRPr="007D3FD8">
          <w:rPr>
            <w:rStyle w:val="Hyperlink"/>
          </w:rPr>
          <w:t>https://doi.org/10.1139/apnm-2016-0645</w:t>
        </w:r>
      </w:hyperlink>
    </w:p>
    <w:p w14:paraId="35CB49E2" w14:textId="77777777" w:rsidR="009E7B3D" w:rsidRPr="007D3FD8" w:rsidRDefault="00C00FFA">
      <w:pPr>
        <w:pStyle w:val="Bibliography"/>
      </w:pPr>
      <w:bookmarkStart w:id="238" w:name="ref-mann_high_2014"/>
      <w:bookmarkEnd w:id="237"/>
      <w:r w:rsidRPr="007D3FD8">
        <w:t xml:space="preserve">Mann TN, Lamberts RP, Lambert MI (2014) High Responders and Low Responders: Factors Associated with Individual Variation in Response to Standardized Training. Sports Medicine 44:1113–1124. </w:t>
      </w:r>
      <w:hyperlink r:id="rId36">
        <w:r w:rsidRPr="007D3FD8">
          <w:rPr>
            <w:rStyle w:val="Hyperlink"/>
          </w:rPr>
          <w:t>https://doi.org/10.1007/s40279-014-0197-3</w:t>
        </w:r>
      </w:hyperlink>
    </w:p>
    <w:p w14:paraId="35CB49E3" w14:textId="77777777" w:rsidR="009E7B3D" w:rsidRPr="007D3FD8" w:rsidRDefault="00C00FFA">
      <w:pPr>
        <w:pStyle w:val="Bibliography"/>
      </w:pPr>
      <w:bookmarkStart w:id="239" w:name="ref-mariappan_ribosomal_2011"/>
      <w:bookmarkEnd w:id="238"/>
      <w:r w:rsidRPr="007D3FD8">
        <w:t xml:space="preserve">Mariappan MM, D’Silva K, Lee MJ, et al (2011) Ribosomal biogenesis induction by high glucose requires activation of upstream binding factor in kidney glomerular epithelial cells. American Journal of Physiology-Renal Physiology </w:t>
      </w:r>
      <w:proofErr w:type="gramStart"/>
      <w:r w:rsidRPr="007D3FD8">
        <w:t>300:F</w:t>
      </w:r>
      <w:proofErr w:type="gramEnd"/>
      <w:r w:rsidRPr="007D3FD8">
        <w:t xml:space="preserve">219–F230. </w:t>
      </w:r>
      <w:hyperlink r:id="rId37">
        <w:r w:rsidRPr="007D3FD8">
          <w:rPr>
            <w:rStyle w:val="Hyperlink"/>
          </w:rPr>
          <w:t>https://doi.org/10.1152/ajprenal.00207.2010</w:t>
        </w:r>
      </w:hyperlink>
    </w:p>
    <w:p w14:paraId="35CB49E4" w14:textId="77777777" w:rsidR="009E7B3D" w:rsidRPr="007D3FD8" w:rsidRDefault="00C00FFA">
      <w:pPr>
        <w:pStyle w:val="Bibliography"/>
      </w:pPr>
      <w:bookmarkStart w:id="240" w:name="ref-matuschek_balancing_2017"/>
      <w:bookmarkEnd w:id="239"/>
      <w:r w:rsidRPr="007D3FD8">
        <w:t xml:space="preserve">Matuschek H, Kliegl R, </w:t>
      </w:r>
      <w:proofErr w:type="spellStart"/>
      <w:r w:rsidRPr="007D3FD8">
        <w:t>Vasishth</w:t>
      </w:r>
      <w:proofErr w:type="spellEnd"/>
      <w:r w:rsidRPr="007D3FD8">
        <w:t xml:space="preserve"> S, et al (2017) Balancing Type I error and power in linear mixed models. Journal of Memory and Language 94:305–315. </w:t>
      </w:r>
      <w:hyperlink r:id="rId38">
        <w:r w:rsidRPr="007D3FD8">
          <w:rPr>
            <w:rStyle w:val="Hyperlink"/>
          </w:rPr>
          <w:t>https://doi.org/10.1016/j.jml.2017.01.001</w:t>
        </w:r>
      </w:hyperlink>
    </w:p>
    <w:p w14:paraId="35CB49E5" w14:textId="77777777" w:rsidR="009E7B3D" w:rsidRPr="007D3FD8" w:rsidRDefault="00C00FFA">
      <w:pPr>
        <w:pStyle w:val="Bibliography"/>
      </w:pPr>
      <w:bookmarkStart w:id="241" w:name="ref-mori_c-myc_2021"/>
      <w:bookmarkEnd w:id="240"/>
      <w:r w:rsidRPr="007D3FD8">
        <w:t xml:space="preserve">Mori T, </w:t>
      </w:r>
      <w:proofErr w:type="spellStart"/>
      <w:r w:rsidRPr="007D3FD8">
        <w:t>Ato</w:t>
      </w:r>
      <w:proofErr w:type="spellEnd"/>
      <w:r w:rsidRPr="007D3FD8">
        <w:t xml:space="preserve"> S, Knudsen JR, et al (2021) C-Myc overexpression increases ribosome biogenesis and protein synthesis independent of mTORC1 activation in mouse skeletal muscle. American Journal of Physiology-Endocrinology and Metabolism </w:t>
      </w:r>
      <w:proofErr w:type="gramStart"/>
      <w:r w:rsidRPr="007D3FD8">
        <w:t>321:E</w:t>
      </w:r>
      <w:proofErr w:type="gramEnd"/>
      <w:r w:rsidRPr="007D3FD8">
        <w:t xml:space="preserve">551–E559. </w:t>
      </w:r>
      <w:hyperlink r:id="rId39">
        <w:r w:rsidRPr="007D3FD8">
          <w:rPr>
            <w:rStyle w:val="Hyperlink"/>
          </w:rPr>
          <w:t>https://doi.org/10.1152/ajpendo.00164.2021</w:t>
        </w:r>
      </w:hyperlink>
    </w:p>
    <w:p w14:paraId="35CB49E6" w14:textId="77777777" w:rsidR="009E7B3D" w:rsidRPr="007D3FD8" w:rsidRDefault="00C00FFA">
      <w:pPr>
        <w:pStyle w:val="Bibliography"/>
      </w:pPr>
      <w:bookmarkStart w:id="242" w:name="ref-morton_systematic_2018"/>
      <w:bookmarkEnd w:id="241"/>
      <w:r w:rsidRPr="007D3FD8">
        <w:t>Morton RW, Murphy KT, McKellar SR, et al (2018) A systematic review, meta-</w:t>
      </w:r>
      <w:proofErr w:type="gramStart"/>
      <w:r w:rsidRPr="007D3FD8">
        <w:t>analysis</w:t>
      </w:r>
      <w:proofErr w:type="gramEnd"/>
      <w:r w:rsidRPr="007D3FD8">
        <w:t xml:space="preserve"> and meta-regression of the effect of protein supplementation on resistance training-induced gains in muscle mass and strength in healthy adults. British Journal of Sports Medicine 52:376. </w:t>
      </w:r>
      <w:hyperlink r:id="rId40">
        <w:r w:rsidRPr="007D3FD8">
          <w:rPr>
            <w:rStyle w:val="Hyperlink"/>
          </w:rPr>
          <w:t>https://doi.org/10.1136/bjsports-2017-097608</w:t>
        </w:r>
      </w:hyperlink>
    </w:p>
    <w:p w14:paraId="35CB49E7" w14:textId="77777777" w:rsidR="009E7B3D" w:rsidRPr="007D3FD8" w:rsidRDefault="00C00FFA">
      <w:pPr>
        <w:pStyle w:val="Bibliography"/>
      </w:pPr>
      <w:bookmarkStart w:id="243" w:name="ref-moss_housekeeper_2007"/>
      <w:bookmarkEnd w:id="242"/>
      <w:r w:rsidRPr="007D3FD8">
        <w:t xml:space="preserve">Moss T, Langlois F, Gagnon-Kugler T, </w:t>
      </w:r>
      <w:proofErr w:type="spellStart"/>
      <w:r w:rsidRPr="007D3FD8">
        <w:t>Stefanovsky</w:t>
      </w:r>
      <w:proofErr w:type="spellEnd"/>
      <w:r w:rsidRPr="007D3FD8">
        <w:t xml:space="preserve"> V (2007) A housekeeper with power of attorney: The rRNA genes in ribosome biogenesis. Cellular and Molecular Life Sciences 64:29–49. </w:t>
      </w:r>
      <w:hyperlink r:id="rId41">
        <w:r w:rsidRPr="007D3FD8">
          <w:rPr>
            <w:rStyle w:val="Hyperlink"/>
          </w:rPr>
          <w:t>https://doi.org/10.1007/s00018-006-6278-1</w:t>
        </w:r>
      </w:hyperlink>
    </w:p>
    <w:p w14:paraId="35CB49E8" w14:textId="77777777" w:rsidR="009E7B3D" w:rsidRPr="007D3FD8" w:rsidRDefault="00C00FFA">
      <w:pPr>
        <w:pStyle w:val="Bibliography"/>
      </w:pPr>
      <w:bookmarkStart w:id="244" w:name="ref-moss_promotion_1995"/>
      <w:bookmarkEnd w:id="243"/>
      <w:r w:rsidRPr="007D3FD8">
        <w:t xml:space="preserve">Moss T, </w:t>
      </w:r>
      <w:proofErr w:type="spellStart"/>
      <w:r w:rsidRPr="007D3FD8">
        <w:t>Stefanovsky</w:t>
      </w:r>
      <w:proofErr w:type="spellEnd"/>
      <w:r w:rsidRPr="007D3FD8">
        <w:t xml:space="preserve"> VY (1995) </w:t>
      </w:r>
      <w:hyperlink r:id="rId42">
        <w:r w:rsidRPr="007D3FD8">
          <w:rPr>
            <w:rStyle w:val="Hyperlink"/>
          </w:rPr>
          <w:t>Promotion and Regulation of Ribosomal Transcription in Eukaryotes by RNA Polymerase</w:t>
        </w:r>
      </w:hyperlink>
      <w:r w:rsidRPr="007D3FD8">
        <w:t>. In: Progress in Nucleic Acid Research and Molecular Biology. Elsevier, pp 25–66</w:t>
      </w:r>
    </w:p>
    <w:p w14:paraId="35CB49E9" w14:textId="77777777" w:rsidR="009E7B3D" w:rsidRPr="007D3FD8" w:rsidRDefault="00C00FFA">
      <w:pPr>
        <w:pStyle w:val="Bibliography"/>
      </w:pPr>
      <w:bookmarkStart w:id="245" w:name="ref-mul_exercise_2015"/>
      <w:bookmarkEnd w:id="244"/>
      <w:r w:rsidRPr="007D3FD8">
        <w:t xml:space="preserve">Mul JD, Stanford KI, Hirshman MF, Goodyear LJ (2015) </w:t>
      </w:r>
      <w:hyperlink r:id="rId43">
        <w:r w:rsidRPr="007D3FD8">
          <w:rPr>
            <w:rStyle w:val="Hyperlink"/>
          </w:rPr>
          <w:t>Exercise and Regulation of Carbohydrate Metabolism</w:t>
        </w:r>
      </w:hyperlink>
      <w:r w:rsidRPr="007D3FD8">
        <w:t>. In: Progress in Molecular Biology and Translational Science. Elsevier, pp 17–37</w:t>
      </w:r>
    </w:p>
    <w:p w14:paraId="35CB49EA" w14:textId="77777777" w:rsidR="009E7B3D" w:rsidRPr="007D3FD8" w:rsidRDefault="00C00FFA">
      <w:pPr>
        <w:pStyle w:val="Bibliography"/>
      </w:pPr>
      <w:bookmarkStart w:id="246" w:name="ref-nakada_correlation_2016"/>
      <w:bookmarkEnd w:id="245"/>
      <w:r w:rsidRPr="007D3FD8">
        <w:lastRenderedPageBreak/>
        <w:t xml:space="preserve">Nakada S, Ogasawara R, Kawada S, et al (2016) Correlation between Ribosome Biogenesis and the Magnitude of Hypertrophy in Overloaded Skeletal Muscle. PLOS ONE </w:t>
      </w:r>
      <w:proofErr w:type="gramStart"/>
      <w:r w:rsidRPr="007D3FD8">
        <w:t>11:e</w:t>
      </w:r>
      <w:proofErr w:type="gramEnd"/>
      <w:r w:rsidRPr="007D3FD8">
        <w:t xml:space="preserve">0147284. </w:t>
      </w:r>
      <w:hyperlink r:id="rId44">
        <w:r w:rsidRPr="007D3FD8">
          <w:rPr>
            <w:rStyle w:val="Hyperlink"/>
          </w:rPr>
          <w:t>https://doi.org/10.1371/journal.pone.0147284</w:t>
        </w:r>
      </w:hyperlink>
    </w:p>
    <w:p w14:paraId="35CB49EB" w14:textId="77777777" w:rsidR="009E7B3D" w:rsidRPr="007D3FD8" w:rsidRDefault="00C00FFA">
      <w:pPr>
        <w:pStyle w:val="Bibliography"/>
      </w:pPr>
      <w:bookmarkStart w:id="247" w:name="ref-poortinga_c-myc_2011"/>
      <w:bookmarkEnd w:id="246"/>
      <w:r w:rsidRPr="007D3FD8">
        <w:t xml:space="preserve">Poortinga G, Wall M, </w:t>
      </w:r>
      <w:proofErr w:type="spellStart"/>
      <w:r w:rsidRPr="007D3FD8">
        <w:t>Sanij</w:t>
      </w:r>
      <w:proofErr w:type="spellEnd"/>
      <w:r w:rsidRPr="007D3FD8">
        <w:t xml:space="preserve"> E, et al (2011) C-MYC </w:t>
      </w:r>
      <w:proofErr w:type="spellStart"/>
      <w:r w:rsidRPr="007D3FD8">
        <w:t>coordinately</w:t>
      </w:r>
      <w:proofErr w:type="spellEnd"/>
      <w:r w:rsidRPr="007D3FD8">
        <w:t xml:space="preserve"> regulates ribosomal gene chromatin </w:t>
      </w:r>
      <w:proofErr w:type="spellStart"/>
      <w:r w:rsidRPr="007D3FD8">
        <w:t>remodeling</w:t>
      </w:r>
      <w:proofErr w:type="spellEnd"/>
      <w:r w:rsidRPr="007D3FD8">
        <w:t xml:space="preserve"> and Pol I availability during granulocyte differentiation. Nucleic Acids Research 39:3267–3281. </w:t>
      </w:r>
      <w:hyperlink r:id="rId45">
        <w:r w:rsidRPr="007D3FD8">
          <w:rPr>
            <w:rStyle w:val="Hyperlink"/>
          </w:rPr>
          <w:t>https://doi.org/10.1093/nar/gkq1205</w:t>
        </w:r>
      </w:hyperlink>
    </w:p>
    <w:p w14:paraId="35CB49EC" w14:textId="77777777" w:rsidR="009E7B3D" w:rsidRPr="007D3FD8" w:rsidRDefault="00C00FFA">
      <w:pPr>
        <w:pStyle w:val="Bibliography"/>
      </w:pPr>
      <w:bookmarkStart w:id="248" w:name="ref-Rcore"/>
      <w:bookmarkEnd w:id="247"/>
      <w:r w:rsidRPr="007D3FD8">
        <w:t xml:space="preserve">R Core Team (2020) </w:t>
      </w:r>
      <w:hyperlink r:id="rId46">
        <w:r w:rsidRPr="007D3FD8">
          <w:rPr>
            <w:rStyle w:val="Hyperlink"/>
          </w:rPr>
          <w:t>R: A language and environment for statistical computing</w:t>
        </w:r>
      </w:hyperlink>
      <w:r w:rsidRPr="007D3FD8">
        <w:t>. R Foundation for Statistical Computing, Vienna, Austria</w:t>
      </w:r>
    </w:p>
    <w:p w14:paraId="35CB49ED" w14:textId="77777777" w:rsidR="009E7B3D" w:rsidRPr="007D3FD8" w:rsidRDefault="00C00FFA">
      <w:pPr>
        <w:pStyle w:val="Bibliography"/>
      </w:pPr>
      <w:bookmarkStart w:id="249" w:name="ref-raastad_recovery_2000"/>
      <w:bookmarkEnd w:id="248"/>
      <w:r w:rsidRPr="007D3FD8">
        <w:t xml:space="preserve">Raastad T, Hallén J (2000) Recovery of skeletal muscle contractility after high- and moderate-intensity strength exercise. European Journal of Applied Physiology 82:206–214. </w:t>
      </w:r>
      <w:hyperlink r:id="rId47">
        <w:r w:rsidRPr="007D3FD8">
          <w:rPr>
            <w:rStyle w:val="Hyperlink"/>
          </w:rPr>
          <w:t>https://doi.org/10.1007/s004210050673</w:t>
        </w:r>
      </w:hyperlink>
    </w:p>
    <w:p w14:paraId="35CB49EE" w14:textId="77777777" w:rsidR="009E7B3D" w:rsidRPr="007D3FD8" w:rsidRDefault="00C00FFA">
      <w:pPr>
        <w:pStyle w:val="Bibliography"/>
      </w:pPr>
      <w:bookmarkStart w:id="250" w:name="ref-ritz_qpcr_2008"/>
      <w:bookmarkEnd w:id="249"/>
      <w:r w:rsidRPr="007D3FD8">
        <w:t xml:space="preserve">Ritz C, Spiess A-N (2008) </w:t>
      </w:r>
      <w:proofErr w:type="spellStart"/>
      <w:proofErr w:type="gramStart"/>
      <w:r w:rsidRPr="007D3FD8">
        <w:rPr>
          <w:i/>
          <w:iCs/>
        </w:rPr>
        <w:t>qpcR</w:t>
      </w:r>
      <w:proofErr w:type="spellEnd"/>
      <w:r w:rsidRPr="007D3FD8">
        <w:t xml:space="preserve"> :</w:t>
      </w:r>
      <w:proofErr w:type="gramEnd"/>
      <w:r w:rsidRPr="007D3FD8">
        <w:t xml:space="preserve"> An R package for sigmoidal model selection in quantitative real-time polymerase chain reaction analysis. Bioinformatics 24:1549–1551. </w:t>
      </w:r>
      <w:hyperlink r:id="rId48">
        <w:r w:rsidRPr="007D3FD8">
          <w:rPr>
            <w:rStyle w:val="Hyperlink"/>
          </w:rPr>
          <w:t>https://doi.org/10.1093/bioinformatics/btn227</w:t>
        </w:r>
      </w:hyperlink>
    </w:p>
    <w:p w14:paraId="35CB49EF" w14:textId="77777777" w:rsidR="009E7B3D" w:rsidRPr="007D3FD8" w:rsidRDefault="00C00FFA">
      <w:pPr>
        <w:pStyle w:val="Bibliography"/>
      </w:pPr>
      <w:bookmarkStart w:id="251" w:name="ref-rueden_imagej2_2017"/>
      <w:bookmarkEnd w:id="250"/>
      <w:r w:rsidRPr="007D3FD8">
        <w:t xml:space="preserve">Rueden CT, </w:t>
      </w:r>
      <w:proofErr w:type="spellStart"/>
      <w:r w:rsidRPr="007D3FD8">
        <w:t>Schindelin</w:t>
      </w:r>
      <w:proofErr w:type="spellEnd"/>
      <w:r w:rsidRPr="007D3FD8">
        <w:t xml:space="preserve"> J, Hiner MC, et al (2017) ImageJ2: ImageJ for the next generation of scientific image data. BMC Bioinformatics 18:529. </w:t>
      </w:r>
      <w:hyperlink r:id="rId49">
        <w:r w:rsidRPr="007D3FD8">
          <w:rPr>
            <w:rStyle w:val="Hyperlink"/>
          </w:rPr>
          <w:t>https://doi.org/10.1186/s12859-017-1934-z</w:t>
        </w:r>
      </w:hyperlink>
    </w:p>
    <w:p w14:paraId="35CB49F0" w14:textId="77777777" w:rsidR="009E7B3D" w:rsidRPr="007D3FD8" w:rsidRDefault="00C00FFA">
      <w:pPr>
        <w:pStyle w:val="Bibliography"/>
      </w:pPr>
      <w:bookmarkStart w:id="252" w:name="Xed01d12bc1658ef91a78078e882e81108dc2147"/>
      <w:bookmarkEnd w:id="251"/>
      <w:r w:rsidRPr="007D3FD8">
        <w:t xml:space="preserve">Russell J, </w:t>
      </w:r>
      <w:proofErr w:type="spellStart"/>
      <w:r w:rsidRPr="007D3FD8">
        <w:t>Zomerdijk</w:t>
      </w:r>
      <w:proofErr w:type="spellEnd"/>
      <w:r w:rsidRPr="007D3FD8">
        <w:t xml:space="preserve"> JCBM (2005) RNA-polymerase-I-directed rDNA transcription, life and works. Trends in Biochemical Sciences 30:87–96. </w:t>
      </w:r>
      <w:hyperlink r:id="rId50">
        <w:r w:rsidRPr="007D3FD8">
          <w:rPr>
            <w:rStyle w:val="Hyperlink"/>
          </w:rPr>
          <w:t>https://doi.org/10.1016/j.tibs.2004.12.008</w:t>
        </w:r>
      </w:hyperlink>
    </w:p>
    <w:p w14:paraId="35CB49F1" w14:textId="77777777" w:rsidR="009E7B3D" w:rsidRPr="007D3FD8" w:rsidRDefault="00C00FFA">
      <w:pPr>
        <w:pStyle w:val="Bibliography"/>
      </w:pPr>
      <w:bookmarkStart w:id="253" w:name="ref-sanij_ubf_2008"/>
      <w:bookmarkEnd w:id="252"/>
      <w:proofErr w:type="spellStart"/>
      <w:r w:rsidRPr="007D3FD8">
        <w:t>Sanij</w:t>
      </w:r>
      <w:proofErr w:type="spellEnd"/>
      <w:r w:rsidRPr="007D3FD8">
        <w:t xml:space="preserve"> E, Poortinga G, Sharkey K, et al (2008) UBF levels determine the number of active ribosomal RNA genes in mammals. Journal of Cell Biology 183:1259–1274. </w:t>
      </w:r>
      <w:hyperlink r:id="rId51">
        <w:r w:rsidRPr="007D3FD8">
          <w:rPr>
            <w:rStyle w:val="Hyperlink"/>
          </w:rPr>
          <w:t>https://doi.org/10.1083/jcb.200805146</w:t>
        </w:r>
      </w:hyperlink>
    </w:p>
    <w:p w14:paraId="35CB49F2" w14:textId="77777777" w:rsidR="009E7B3D" w:rsidRPr="007D3FD8" w:rsidRDefault="00C00FFA">
      <w:pPr>
        <w:pStyle w:val="Bibliography"/>
      </w:pPr>
      <w:bookmarkStart w:id="254" w:name="ref-schoenfeld_strength_2017"/>
      <w:bookmarkEnd w:id="253"/>
      <w:r w:rsidRPr="007D3FD8">
        <w:t xml:space="preserve">Schoenfeld BJ, Grgic J, Ogborn D, Krieger JW (2017) Strength and Hypertrophy Adaptations Between Low- vs. High-Load Resistance Training: A Systematic Review and Meta-analysis. Journal of Strength and Conditioning Research 31:3508–3523. </w:t>
      </w:r>
      <w:hyperlink r:id="rId52">
        <w:r w:rsidRPr="007D3FD8">
          <w:rPr>
            <w:rStyle w:val="Hyperlink"/>
          </w:rPr>
          <w:t>https://doi.org/10.1519/JSC.0000000000002200</w:t>
        </w:r>
      </w:hyperlink>
    </w:p>
    <w:p w14:paraId="35CB49F3" w14:textId="77777777" w:rsidR="009E7B3D" w:rsidRPr="007D3FD8" w:rsidRDefault="00C00FFA">
      <w:pPr>
        <w:pStyle w:val="Bibliography"/>
      </w:pPr>
      <w:bookmarkStart w:id="255" w:name="ref-stec_ribosome_2016"/>
      <w:bookmarkEnd w:id="254"/>
      <w:r w:rsidRPr="007D3FD8">
        <w:t xml:space="preserve">Stec MJ, Kelly NA, Many GM, et al (2016) Ribosome biogenesis may augment resistance training-induced myofiber hypertrophy and is required for myotube growth in vitro. American Journal of Physiology-Endocrinology and Metabolism </w:t>
      </w:r>
      <w:proofErr w:type="gramStart"/>
      <w:r w:rsidRPr="007D3FD8">
        <w:t>310:E</w:t>
      </w:r>
      <w:proofErr w:type="gramEnd"/>
      <w:r w:rsidRPr="007D3FD8">
        <w:t xml:space="preserve">652–E661. </w:t>
      </w:r>
      <w:hyperlink r:id="rId53">
        <w:r w:rsidRPr="007D3FD8">
          <w:rPr>
            <w:rStyle w:val="Hyperlink"/>
          </w:rPr>
          <w:t>https://doi.org/10.1152/ajpendo.00486.2015</w:t>
        </w:r>
      </w:hyperlink>
    </w:p>
    <w:p w14:paraId="35CB49F4" w14:textId="77777777" w:rsidR="009E7B3D" w:rsidRPr="007D3FD8" w:rsidRDefault="00C00FFA">
      <w:pPr>
        <w:pStyle w:val="Bibliography"/>
      </w:pPr>
      <w:bookmarkStart w:id="256" w:name="ref-sebata_control_2018"/>
      <w:bookmarkEnd w:id="255"/>
      <w:r w:rsidRPr="007D3FD8">
        <w:t xml:space="preserve">Tanaka Y, </w:t>
      </w:r>
      <w:proofErr w:type="spellStart"/>
      <w:r w:rsidRPr="007D3FD8">
        <w:t>Tsuneoka</w:t>
      </w:r>
      <w:proofErr w:type="spellEnd"/>
      <w:r w:rsidRPr="007D3FD8">
        <w:t xml:space="preserve"> M (2018) </w:t>
      </w:r>
      <w:hyperlink r:id="rId54">
        <w:r w:rsidRPr="007D3FD8">
          <w:rPr>
            <w:rStyle w:val="Hyperlink"/>
          </w:rPr>
          <w:t>Control of Ribosomal RNA Transcription by Nutrients</w:t>
        </w:r>
      </w:hyperlink>
      <w:r w:rsidRPr="007D3FD8">
        <w:t xml:space="preserve">. In: Sebata A (ed) Gene Expression and Regulation in Mammalian Cells - Transcription Toward the Establishment of Novel Therapeutics. </w:t>
      </w:r>
      <w:proofErr w:type="spellStart"/>
      <w:r w:rsidRPr="007D3FD8">
        <w:t>InTech</w:t>
      </w:r>
      <w:proofErr w:type="spellEnd"/>
    </w:p>
    <w:p w14:paraId="35CB49F5" w14:textId="77777777" w:rsidR="009E7B3D" w:rsidRPr="007D3FD8" w:rsidRDefault="00C00FFA">
      <w:pPr>
        <w:pStyle w:val="Bibliography"/>
      </w:pPr>
      <w:bookmarkStart w:id="257" w:name="ref-tanaka_mild_2015"/>
      <w:bookmarkEnd w:id="256"/>
      <w:r w:rsidRPr="007D3FD8">
        <w:t xml:space="preserve">Tanaka Y, Yano H, Ogasawara S, et al (2015) Mild Glucose Starvation Induces KDM2A-Mediated H3K36me2 Demethylation through AMPK To Reduce rRNA Transcription and Cell Proliferation. Molecular and Cellular Biology 35:4170–4184. </w:t>
      </w:r>
      <w:hyperlink r:id="rId55">
        <w:r w:rsidRPr="007D3FD8">
          <w:rPr>
            <w:rStyle w:val="Hyperlink"/>
          </w:rPr>
          <w:t>https://doi.org/10.1128/MCB.00579-15</w:t>
        </w:r>
      </w:hyperlink>
    </w:p>
    <w:p w14:paraId="35CB49F6" w14:textId="77777777" w:rsidR="009E7B3D" w:rsidRPr="007D3FD8" w:rsidRDefault="00C00FFA">
      <w:pPr>
        <w:pStyle w:val="Bibliography"/>
      </w:pPr>
      <w:bookmarkStart w:id="258" w:name="ref-tezze_anabolic_2023"/>
      <w:bookmarkEnd w:id="257"/>
      <w:proofErr w:type="spellStart"/>
      <w:r w:rsidRPr="007D3FD8">
        <w:t>Tezze</w:t>
      </w:r>
      <w:proofErr w:type="spellEnd"/>
      <w:r w:rsidRPr="007D3FD8">
        <w:t xml:space="preserve"> C, Sandri M, Tessari P (2023) Anabolic Resistance in the Pathogenesis of Sarcopenia in the Elderly: Role of Nutrition and Exercise in Young and Old People. Nutrients 15:4073. </w:t>
      </w:r>
      <w:hyperlink r:id="rId56">
        <w:r w:rsidRPr="007D3FD8">
          <w:rPr>
            <w:rStyle w:val="Hyperlink"/>
          </w:rPr>
          <w:t>https://doi.org/10.3390/nu15184073</w:t>
        </w:r>
      </w:hyperlink>
    </w:p>
    <w:p w14:paraId="35CB49F7" w14:textId="77777777" w:rsidR="009E7B3D" w:rsidRPr="007D3FD8" w:rsidRDefault="00C00FFA">
      <w:pPr>
        <w:pStyle w:val="Bibliography"/>
      </w:pPr>
      <w:bookmarkStart w:id="259" w:name="ref-thalacker-mercer_cluster_2013"/>
      <w:bookmarkEnd w:id="258"/>
      <w:r w:rsidRPr="007D3FD8">
        <w:t xml:space="preserve">Thalacker-Mercer A, Stec M, Cui X, et al (2013) Cluster analysis reveals differential transcript profiles associated with resistance training-induced human skeletal muscle hypertrophy. Physiological Genomics 45:499–507. </w:t>
      </w:r>
      <w:hyperlink r:id="rId57">
        <w:r w:rsidRPr="007D3FD8">
          <w:rPr>
            <w:rStyle w:val="Hyperlink"/>
          </w:rPr>
          <w:t>https://doi.org/10.1152/physiolgenomics.00167.2012</w:t>
        </w:r>
      </w:hyperlink>
    </w:p>
    <w:p w14:paraId="35CB49F8" w14:textId="77777777" w:rsidR="009E7B3D" w:rsidRPr="007D3FD8" w:rsidRDefault="00C00FFA">
      <w:pPr>
        <w:pStyle w:val="Bibliography"/>
      </w:pPr>
      <w:bookmarkStart w:id="260" w:name="ref-von_walden_ribosome_2019"/>
      <w:bookmarkEnd w:id="259"/>
      <w:r w:rsidRPr="007D3FD8">
        <w:t xml:space="preserve">Walden F von (2019) Ribosome biogenesis in skeletal muscle: Coordination of transcription and translation. Journal of Applied Physiology 127:591–598. </w:t>
      </w:r>
      <w:hyperlink r:id="rId58">
        <w:r w:rsidRPr="007D3FD8">
          <w:rPr>
            <w:rStyle w:val="Hyperlink"/>
          </w:rPr>
          <w:t>https://doi.org/10.1152/japplphysiol.00963.2018</w:t>
        </w:r>
      </w:hyperlink>
    </w:p>
    <w:p w14:paraId="35CB49F9" w14:textId="77777777" w:rsidR="009E7B3D" w:rsidRPr="007D3FD8" w:rsidRDefault="00C00FFA">
      <w:pPr>
        <w:pStyle w:val="Bibliography"/>
      </w:pPr>
      <w:bookmarkStart w:id="261" w:name="ref-von_walden_mechanical_2012"/>
      <w:bookmarkEnd w:id="260"/>
      <w:r w:rsidRPr="007D3FD8">
        <w:t xml:space="preserve">Walden F von, Casagrande V, Östlund </w:t>
      </w:r>
      <w:proofErr w:type="spellStart"/>
      <w:r w:rsidRPr="007D3FD8">
        <w:t>Farrants</w:t>
      </w:r>
      <w:proofErr w:type="spellEnd"/>
      <w:r w:rsidRPr="007D3FD8">
        <w:t xml:space="preserve"> A-K, Nader GA (2012) Mechanical loading induces the expression of a Pol I regulon at the onset of skeletal muscle hypertrophy. American Journal of Physiology-Cell Physiology 302:C1523–C1530. </w:t>
      </w:r>
      <w:hyperlink r:id="rId59">
        <w:r w:rsidRPr="007D3FD8">
          <w:rPr>
            <w:rStyle w:val="Hyperlink"/>
          </w:rPr>
          <w:t>https://doi.org/10.1152/ajpcell.00460.2011</w:t>
        </w:r>
      </w:hyperlink>
    </w:p>
    <w:p w14:paraId="35CB49FA" w14:textId="77777777" w:rsidR="009E7B3D" w:rsidRPr="007D3FD8" w:rsidRDefault="00C00FFA">
      <w:pPr>
        <w:pStyle w:val="Bibliography"/>
      </w:pPr>
      <w:bookmarkStart w:id="262" w:name="ref-west_acute_2016"/>
      <w:bookmarkEnd w:id="261"/>
      <w:r w:rsidRPr="007D3FD8">
        <w:lastRenderedPageBreak/>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60">
        <w:r w:rsidRPr="007D3FD8">
          <w:rPr>
            <w:rStyle w:val="Hyperlink"/>
          </w:rPr>
          <w:t>https://doi.org/10.1113/JP271365</w:t>
        </w:r>
      </w:hyperlink>
    </w:p>
    <w:p w14:paraId="35CB49FB" w14:textId="77777777" w:rsidR="009E7B3D" w:rsidRPr="007D3FD8" w:rsidRDefault="00C00FFA">
      <w:pPr>
        <w:pStyle w:val="Bibliography"/>
      </w:pPr>
      <w:bookmarkStart w:id="263" w:name="ref-westerblad_mechanisms_1998"/>
      <w:bookmarkEnd w:id="262"/>
      <w:proofErr w:type="spellStart"/>
      <w:r w:rsidRPr="007D3FD8">
        <w:t>Westerblad</w:t>
      </w:r>
      <w:proofErr w:type="spellEnd"/>
      <w:r w:rsidRPr="007D3FD8">
        <w:t xml:space="preserve"> H, Allen DG, Bruton JD, et al (1998) Mechanisms underlying the reduction of isometric force in skeletal muscle fatigue: Causes of force reduction in muscle fatigue. Acta </w:t>
      </w:r>
      <w:proofErr w:type="spellStart"/>
      <w:r w:rsidRPr="007D3FD8">
        <w:t>Physiologica</w:t>
      </w:r>
      <w:proofErr w:type="spellEnd"/>
      <w:r w:rsidRPr="007D3FD8">
        <w:t xml:space="preserve"> Scandinavica 162:253–260. </w:t>
      </w:r>
      <w:hyperlink r:id="rId61">
        <w:r w:rsidRPr="007D3FD8">
          <w:rPr>
            <w:rStyle w:val="Hyperlink"/>
          </w:rPr>
          <w:t>https://doi.org/10.1046/j.1365-201X.1998.0301f.x</w:t>
        </w:r>
      </w:hyperlink>
    </w:p>
    <w:p w14:paraId="35CB49FC" w14:textId="77777777" w:rsidR="009E7B3D" w:rsidRPr="007D3FD8" w:rsidRDefault="00C00FFA">
      <w:pPr>
        <w:pStyle w:val="Bibliography"/>
      </w:pPr>
      <w:bookmarkStart w:id="264" w:name="ref-zhai_human_2012"/>
      <w:bookmarkEnd w:id="263"/>
      <w:r w:rsidRPr="007D3FD8">
        <w:t xml:space="preserve">Zhai N, Zhao Z, Cheng M, et al (2012) Human PIH1 associates with histone H4 to mediate the glucose-dependent enhancement of pre-rRNA synthesis. Journal of Molecular Cell Biology 4:231–241. </w:t>
      </w:r>
      <w:hyperlink r:id="rId62">
        <w:r w:rsidRPr="007D3FD8">
          <w:rPr>
            <w:rStyle w:val="Hyperlink"/>
          </w:rPr>
          <w:t>https://doi.org/10.1093/jmcb/mjs003</w:t>
        </w:r>
      </w:hyperlink>
    </w:p>
    <w:p w14:paraId="35CB49FD" w14:textId="77777777" w:rsidR="009E7B3D" w:rsidRPr="007D3FD8" w:rsidRDefault="00C00FFA">
      <w:pPr>
        <w:pStyle w:val="Heading1"/>
      </w:pPr>
      <w:bookmarkStart w:id="265" w:name="figuretable-legends"/>
      <w:bookmarkEnd w:id="0"/>
      <w:bookmarkEnd w:id="213"/>
      <w:bookmarkEnd w:id="215"/>
      <w:bookmarkEnd w:id="264"/>
      <w:r w:rsidRPr="007D3FD8">
        <w:t>Figure/table legends</w:t>
      </w:r>
    </w:p>
    <w:p w14:paraId="35CB49FE" w14:textId="1F3558F0" w:rsidR="009E7B3D" w:rsidRPr="007D3FD8" w:rsidRDefault="00C00FFA">
      <w:pPr>
        <w:pStyle w:val="FirstParagraph"/>
      </w:pPr>
      <w:r w:rsidRPr="007D3FD8">
        <w:rPr>
          <w:b/>
          <w:bCs/>
        </w:rPr>
        <w:t>Figure 1:</w:t>
      </w:r>
      <w:r w:rsidRPr="007D3FD8">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w:t>
      </w:r>
      <w:proofErr w:type="spellStart"/>
      <w:r w:rsidRPr="007D3FD8">
        <w:t>Humac</w:t>
      </w:r>
      <w:proofErr w:type="spellEnd"/>
      <w:r w:rsidRPr="007D3FD8">
        <w:t xml:space="preserve">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w:t>
      </w:r>
      <w:proofErr w:type="spellStart"/>
      <w:r w:rsidRPr="007D3FD8">
        <w:t>pmol</w:t>
      </w:r>
      <w:proofErr w:type="spellEnd"/>
      <w:r w:rsidRPr="007D3FD8">
        <w:t xml:space="preserve">/L).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w:t>
      </w:r>
      <w:proofErr w:type="spellStart"/>
      <w:r w:rsidRPr="007D3FD8">
        <w:t>Humac</w:t>
      </w:r>
      <w:proofErr w:type="spellEnd"/>
      <w:r w:rsidRPr="007D3FD8">
        <w:t xml:space="preserve">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 </w:t>
      </w:r>
      <w:r w:rsidRPr="007D3FD8">
        <w:rPr>
          <w:i/>
          <w:iCs/>
        </w:rPr>
        <w:t>p</w:t>
      </w:r>
      <w:r w:rsidRPr="007D3FD8">
        <w:t xml:space="preserve"> &lt; 0.05 between groups. Glucose n = 13, placebo n = 13</w:t>
      </w:r>
      <w:r w:rsidR="007D3FD8" w:rsidRPr="007D3FD8">
        <w:t>.</w:t>
      </w:r>
    </w:p>
    <w:p w14:paraId="1BD66E0A" w14:textId="77777777" w:rsidR="007D3FD8" w:rsidRPr="007D3FD8" w:rsidRDefault="007D3FD8" w:rsidP="007D3FD8">
      <w:pPr>
        <w:pStyle w:val="BodyText"/>
      </w:pPr>
    </w:p>
    <w:p w14:paraId="043CE3B4" w14:textId="77777777" w:rsidR="007D3FD8" w:rsidRPr="007D3FD8" w:rsidRDefault="007D3FD8" w:rsidP="007D3FD8">
      <w:pPr>
        <w:pStyle w:val="BodyText"/>
      </w:pPr>
    </w:p>
    <w:p w14:paraId="6A5E586D" w14:textId="77777777" w:rsidR="007D3FD8" w:rsidRPr="007D3FD8" w:rsidRDefault="007D3FD8" w:rsidP="007D3FD8">
      <w:pPr>
        <w:pStyle w:val="BodyText"/>
      </w:pPr>
    </w:p>
    <w:p w14:paraId="35CB49FF" w14:textId="77777777" w:rsidR="009E7B3D" w:rsidRPr="007D3FD8" w:rsidRDefault="00C00FFA">
      <w:pPr>
        <w:pStyle w:val="BodyText"/>
      </w:pPr>
      <w:r w:rsidRPr="007D3FD8">
        <w:rPr>
          <w:b/>
          <w:bCs/>
        </w:rPr>
        <w:lastRenderedPageBreak/>
        <w:t>Figure 2:</w:t>
      </w:r>
      <w:r w:rsidRPr="007D3FD8">
        <w:t xml:space="preserve"> Changes in total RNA and ribosomal RNA with Glucose and Placebo conditions. a) Total RNA, b) 47S pre-rRNA, 18S rRNA, 28S rRNA, 5.8S rRNA, 5S rRNA. Baseline = Day 1 leg 1/ Day 2 leg 2, Post = Day 11 leg 1, Day 12 leg 2. Total RNA and rRNA were </w:t>
      </w:r>
      <w:proofErr w:type="spellStart"/>
      <w:r w:rsidRPr="007D3FD8">
        <w:t>analyzed</w:t>
      </w:r>
      <w:proofErr w:type="spellEnd"/>
      <w:r w:rsidRPr="007D3FD8">
        <w:t xml:space="preserve"> in duplicates, with two duplicates per biopsy (two muscle tissue pieces per time point</w:t>
      </w:r>
      <w:proofErr w:type="gramStart"/>
      <w:r w:rsidRPr="007D3FD8">
        <w:t>), and</w:t>
      </w:r>
      <w:proofErr w:type="gramEnd"/>
      <w:r w:rsidRPr="007D3FD8">
        <w:t xml:space="preserve"> normalized to ng x mg wet muscle weight for total RNA and external reference gene (Lambda) for rRNA. Total RNA and rRNA changes were calculated as log-fold change score per mg wet muscle weight. Mean change scores of the duplicates were calculated and transformed to the log scale before modelling, then reverse-transformed for figure visualisation. Values are estimated marginal means fold change per leg per supplement ± 95% CI. Glucose n = 13, placebo n = 13.</w:t>
      </w:r>
    </w:p>
    <w:p w14:paraId="35CB4A00" w14:textId="77777777" w:rsidR="009E7B3D" w:rsidRPr="007D3FD8" w:rsidRDefault="00C00FFA">
      <w:pPr>
        <w:pStyle w:val="BodyText"/>
      </w:pPr>
      <w:r w:rsidRPr="007D3FD8">
        <w:rPr>
          <w:b/>
          <w:bCs/>
        </w:rPr>
        <w:t>Figure 3:</w:t>
      </w:r>
      <w:r w:rsidRPr="007D3FD8">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w:t>
      </w:r>
      <w:proofErr w:type="spellStart"/>
      <w:r w:rsidRPr="007D3FD8">
        <w:t>analyzed</w:t>
      </w:r>
      <w:proofErr w:type="spellEnd"/>
      <w:r w:rsidRPr="007D3FD8">
        <w:t xml:space="preserve">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66FCBD06" w14:textId="77777777" w:rsidR="007D3FD8" w:rsidRPr="007D3FD8" w:rsidRDefault="007D3FD8">
      <w:pPr>
        <w:pStyle w:val="BodyText"/>
      </w:pPr>
    </w:p>
    <w:p w14:paraId="24398297" w14:textId="77777777" w:rsidR="007D3FD8" w:rsidRPr="007D3FD8" w:rsidRDefault="007D3FD8">
      <w:pPr>
        <w:pStyle w:val="BodyText"/>
      </w:pPr>
    </w:p>
    <w:p w14:paraId="4102268F" w14:textId="77777777" w:rsidR="007D3FD8" w:rsidRPr="007D3FD8" w:rsidRDefault="007D3FD8">
      <w:pPr>
        <w:pStyle w:val="BodyText"/>
      </w:pPr>
    </w:p>
    <w:p w14:paraId="673432DA" w14:textId="77777777" w:rsidR="007D3FD8" w:rsidRPr="007D3FD8" w:rsidRDefault="007D3FD8">
      <w:pPr>
        <w:pStyle w:val="BodyText"/>
      </w:pPr>
    </w:p>
    <w:p w14:paraId="474D106E" w14:textId="77777777" w:rsidR="007D3FD8" w:rsidRPr="007D3FD8" w:rsidRDefault="007D3FD8">
      <w:pPr>
        <w:pStyle w:val="BodyText"/>
      </w:pPr>
    </w:p>
    <w:p w14:paraId="273DAEF9" w14:textId="77777777" w:rsidR="007D3FD8" w:rsidRPr="007D3FD8" w:rsidRDefault="007D3FD8">
      <w:pPr>
        <w:pStyle w:val="BodyText"/>
      </w:pPr>
    </w:p>
    <w:p w14:paraId="36D1C3B2" w14:textId="77777777" w:rsidR="007D3FD8" w:rsidRPr="007D3FD8" w:rsidRDefault="007D3FD8">
      <w:pPr>
        <w:pStyle w:val="BodyText"/>
      </w:pPr>
    </w:p>
    <w:p w14:paraId="2D679F49" w14:textId="77777777" w:rsidR="007D3FD8" w:rsidRPr="007D3FD8" w:rsidRDefault="007D3FD8">
      <w:pPr>
        <w:pStyle w:val="BodyText"/>
      </w:pPr>
    </w:p>
    <w:p w14:paraId="4DF388CF" w14:textId="77777777" w:rsidR="007D3FD8" w:rsidRPr="007D3FD8" w:rsidRDefault="007D3FD8">
      <w:pPr>
        <w:pStyle w:val="BodyText"/>
      </w:pPr>
    </w:p>
    <w:p w14:paraId="767023D0" w14:textId="77777777" w:rsidR="007D3FD8" w:rsidRPr="007D3FD8" w:rsidRDefault="007D3FD8">
      <w:pPr>
        <w:pStyle w:val="BodyText"/>
      </w:pPr>
    </w:p>
    <w:p w14:paraId="1B10341E" w14:textId="77777777" w:rsidR="007D3FD8" w:rsidRPr="007D3FD8" w:rsidRDefault="007D3FD8">
      <w:pPr>
        <w:pStyle w:val="BodyText"/>
      </w:pPr>
    </w:p>
    <w:p w14:paraId="35CB4A01" w14:textId="77777777" w:rsidR="009E7B3D" w:rsidRPr="007D3FD8" w:rsidRDefault="00C00FFA">
      <w:pPr>
        <w:pStyle w:val="Heading1"/>
      </w:pPr>
      <w:bookmarkStart w:id="266" w:name="tables"/>
      <w:bookmarkEnd w:id="265"/>
      <w:r w:rsidRPr="007D3FD8">
        <w:lastRenderedPageBreak/>
        <w:t>Tables</w:t>
      </w:r>
    </w:p>
    <w:p w14:paraId="35CB4A02" w14:textId="77777777" w:rsidR="009E7B3D" w:rsidRPr="007D3FD8" w:rsidRDefault="00C00FFA">
      <w:pPr>
        <w:pStyle w:val="FirstParagraph"/>
      </w:pPr>
      <w:r w:rsidRPr="007D3FD8">
        <w:rPr>
          <w:b/>
          <w:bCs/>
        </w:rPr>
        <w:t>Table 1. Participant characteristics:</w:t>
      </w:r>
      <w:r w:rsidRPr="007D3FD8">
        <w:t xml:space="preserve"> Values are means ± SD. 60º sec-1 = 60 degrees per second movement speed (isokinetic), 240º sec-1 = 240 degrees per second movement speed (isokinetic), 0º sec-1 = 0 degrees per second movement speed (isometric).</w:t>
      </w:r>
    </w:p>
    <w:tbl>
      <w:tblPr>
        <w:tblW w:w="9720" w:type="dxa"/>
        <w:tblLayout w:type="fixed"/>
        <w:tblLook w:val="0420" w:firstRow="1" w:lastRow="0" w:firstColumn="0" w:lastColumn="0" w:noHBand="0" w:noVBand="1"/>
      </w:tblPr>
      <w:tblGrid>
        <w:gridCol w:w="866"/>
        <w:gridCol w:w="425"/>
        <w:gridCol w:w="993"/>
        <w:gridCol w:w="1134"/>
        <w:gridCol w:w="1417"/>
        <w:gridCol w:w="1418"/>
        <w:gridCol w:w="1134"/>
        <w:gridCol w:w="1134"/>
        <w:gridCol w:w="1199"/>
      </w:tblGrid>
      <w:tr w:rsidR="009E7B3D" w:rsidRPr="007D3FD8" w14:paraId="35CB4A05" w14:textId="77777777" w:rsidTr="002C0AA0">
        <w:trPr>
          <w:tblHeader/>
        </w:trPr>
        <w:tc>
          <w:tcPr>
            <w:tcW w:w="6253"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 </w:t>
            </w:r>
          </w:p>
        </w:tc>
        <w:tc>
          <w:tcPr>
            <w:tcW w:w="3467"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Knee-extension peak torque</w:t>
            </w:r>
          </w:p>
        </w:tc>
      </w:tr>
      <w:tr w:rsidR="00684DE1" w:rsidRPr="007D3FD8" w14:paraId="35CB4A0F" w14:textId="77777777" w:rsidTr="002C0AA0">
        <w:trPr>
          <w:tblHeader/>
        </w:trPr>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Sex</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n</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Age (</w:t>
            </w:r>
            <w:proofErr w:type="spellStart"/>
            <w:r w:rsidRPr="007D3FD8">
              <w:rPr>
                <w:rFonts w:eastAsia="Arial" w:cs="Times New Roman"/>
                <w:color w:val="000000"/>
                <w:sz w:val="18"/>
                <w:szCs w:val="18"/>
              </w:rPr>
              <w:t>yrs</w:t>
            </w:r>
            <w:proofErr w:type="spellEnd"/>
            <w:r w:rsidRPr="007D3FD8">
              <w:rPr>
                <w:rFonts w:eastAsia="Arial" w:cs="Times New Roman"/>
                <w:color w:val="000000"/>
                <w:sz w:val="18"/>
                <w:szCs w:val="18"/>
              </w:rPr>
              <w:t>)</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Stature (cm)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Body mass (kg)</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Lean mass (kg)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60º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240º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r>
      <w:tr w:rsidR="00684DE1" w:rsidRPr="007D3FD8" w14:paraId="35CB4A19"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Female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24.6 (4.8)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172.1 (5.8)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68.5 (3.5)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49.5 (6.5)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161.0 (28.8)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98.9 (9.7)</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231.9 (41.1)</w:t>
            </w:r>
          </w:p>
        </w:tc>
      </w:tr>
      <w:tr w:rsidR="00684DE1" w:rsidRPr="007D3FD8" w14:paraId="35CB4A23"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9</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23.7 (1.8)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176.7 (5.0)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78.4 (6.1)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61.1 (4.5)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217.4 (19.5)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140.1 (18.6)</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284.8 (34.4)</w:t>
            </w:r>
          </w:p>
        </w:tc>
      </w:tr>
    </w:tbl>
    <w:p w14:paraId="719318A7" w14:textId="77777777" w:rsidR="007D3FD8" w:rsidRPr="007D3FD8" w:rsidRDefault="007D3FD8">
      <w:pPr>
        <w:pStyle w:val="BodyText"/>
        <w:rPr>
          <w:b/>
          <w:bCs/>
        </w:rPr>
      </w:pPr>
    </w:p>
    <w:p w14:paraId="35CB4A24" w14:textId="7A5031CA" w:rsidR="009E7B3D" w:rsidRPr="007D3FD8" w:rsidRDefault="00C00FFA">
      <w:pPr>
        <w:pStyle w:val="BodyText"/>
      </w:pPr>
      <w:r w:rsidRPr="007D3FD8">
        <w:rPr>
          <w:b/>
          <w:bCs/>
        </w:rPr>
        <w:t>Table 2. Primer sequences:</w:t>
      </w:r>
      <w:r w:rsidRPr="007D3FD8">
        <w:t xml:space="preserve"> Values of Ct are means ± SD. rRNA = ribosomal RNA, E = primer efficiency. Average cycle thresholds (Ct) and priming efficiencies were calculated from all qPCR reactions.</w:t>
      </w:r>
    </w:p>
    <w:tbl>
      <w:tblPr>
        <w:tblW w:w="5000" w:type="pct"/>
        <w:tblLook w:val="0420" w:firstRow="1" w:lastRow="0" w:firstColumn="0" w:lastColumn="0" w:noHBand="0" w:noVBand="1"/>
      </w:tblPr>
      <w:tblGrid>
        <w:gridCol w:w="1282"/>
        <w:gridCol w:w="6119"/>
        <w:gridCol w:w="1477"/>
        <w:gridCol w:w="544"/>
      </w:tblGrid>
      <w:tr w:rsidR="009E7B3D" w:rsidRPr="007D3FD8" w14:paraId="35CB4A29" w14:textId="77777777" w:rsidTr="002C0AA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Gene</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Sequence (forward - reverse)</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Ct </w:t>
            </w:r>
            <w:proofErr w:type="gramStart"/>
            <w:r w:rsidRPr="007D3FD8">
              <w:rPr>
                <w:rFonts w:eastAsia="Arial" w:cs="Times New Roman"/>
                <w:color w:val="000000"/>
                <w:sz w:val="18"/>
                <w:szCs w:val="18"/>
              </w:rPr>
              <w:t>mean</w:t>
            </w:r>
            <w:proofErr w:type="gramEnd"/>
            <w:r w:rsidRPr="007D3FD8">
              <w:rPr>
                <w:rFonts w:eastAsia="Arial" w:cs="Times New Roman"/>
                <w:color w:val="000000"/>
                <w:sz w:val="18"/>
                <w:szCs w:val="18"/>
              </w:rPr>
              <w:t xml:space="preserve">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E</w:t>
            </w:r>
          </w:p>
        </w:tc>
      </w:tr>
      <w:tr w:rsidR="009E7B3D" w:rsidRPr="007D3FD8" w14:paraId="35CB4A2E"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5’-TGCATGGCCGTTCTTAGTTG-3’ 5’-AACGCCACTTGTCCCTCTAAG-3’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1.82</w:t>
            </w:r>
          </w:p>
        </w:tc>
      </w:tr>
      <w:tr w:rsidR="009E7B3D" w:rsidRPr="007D3FD8" w14:paraId="35CB4A33"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5’-TGACGCGATGTGATTTCTGC-3’ 5’-TAGATGACGAGGCATTTGGC-3’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1.88</w:t>
            </w:r>
          </w:p>
        </w:tc>
      </w:tr>
      <w:tr w:rsidR="009E7B3D" w:rsidRPr="007D3FD8" w14:paraId="35CB4A38"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5’-ACTCTTAGCGGTGGATCACTC-3’ 5’-GTGTCGATGATCAATGTGTCCTG-3’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3D"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5’-TACGGCCATACCACCCTGAAC-3’ 5’-GGTCTCCCATCCAAGTACTAACC-3’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1.83</w:t>
            </w:r>
          </w:p>
        </w:tc>
      </w:tr>
      <w:tr w:rsidR="009E7B3D" w:rsidRPr="007D3FD8" w14:paraId="35CB4A42"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47s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5´-CTGTCGCTGGAGAGGTTGG-3´ 5´- GGACGCGCGAGAGAACAG-3´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47"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F2R2</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5´-AAGACGACGCGAAATTCAGC-3´ 5´- TGGCATTCGCATCAAAGGAG-3´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2.02</w:t>
            </w:r>
          </w:p>
        </w:tc>
      </w:tr>
      <w:tr w:rsidR="009E7B3D" w:rsidRPr="007D3FD8" w14:paraId="35CB4A4C"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F3R3</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5´-TCGCGGCGTTTGATGTATTG-3´ 5´- TGACGCAGACCTTTTCCATG-3´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bookmarkEnd w:id="266"/>
    </w:tbl>
    <w:p w14:paraId="35CB4A4D" w14:textId="77777777" w:rsidR="00985127" w:rsidRDefault="00985127"/>
    <w:sectPr w:rsidR="00985127" w:rsidSect="002C3DB2">
      <w:headerReference w:type="default" r:id="rId63"/>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8A7BA" w14:textId="77777777" w:rsidR="00EB6B1B" w:rsidRPr="007D3FD8" w:rsidRDefault="00EB6B1B">
      <w:pPr>
        <w:spacing w:after="0"/>
      </w:pPr>
      <w:r w:rsidRPr="007D3FD8">
        <w:separator/>
      </w:r>
    </w:p>
  </w:endnote>
  <w:endnote w:type="continuationSeparator" w:id="0">
    <w:p w14:paraId="1B94838F" w14:textId="77777777" w:rsidR="00EB6B1B" w:rsidRPr="007D3FD8" w:rsidRDefault="00EB6B1B">
      <w:pPr>
        <w:spacing w:after="0"/>
      </w:pPr>
      <w:r w:rsidRPr="007D3F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25D5C" w14:textId="77777777" w:rsidR="00EB6B1B" w:rsidRPr="007D3FD8" w:rsidRDefault="00EB6B1B">
      <w:r w:rsidRPr="007D3FD8">
        <w:separator/>
      </w:r>
    </w:p>
  </w:footnote>
  <w:footnote w:type="continuationSeparator" w:id="0">
    <w:p w14:paraId="144B9DB4" w14:textId="77777777" w:rsidR="00EB6B1B" w:rsidRPr="007D3FD8" w:rsidRDefault="00EB6B1B">
      <w:r w:rsidRPr="007D3F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EndPr/>
    <w:sdtContent>
      <w:p w14:paraId="35CB4A4F" w14:textId="77777777" w:rsidR="004B5699" w:rsidRPr="007D3FD8" w:rsidRDefault="00C00FFA">
        <w:pPr>
          <w:pStyle w:val="Header"/>
        </w:pPr>
        <w:r w:rsidRPr="007D3FD8">
          <w:fldChar w:fldCharType="begin"/>
        </w:r>
        <w:r w:rsidRPr="007D3FD8">
          <w:instrText>PAGE   \* MERGEFORMAT</w:instrText>
        </w:r>
        <w:r w:rsidRPr="007D3FD8">
          <w:fldChar w:fldCharType="separate"/>
        </w:r>
        <w:r w:rsidRPr="007D3FD8">
          <w:t>2</w:t>
        </w:r>
        <w:r w:rsidRPr="007D3FD8">
          <w:fldChar w:fldCharType="end"/>
        </w:r>
      </w:p>
    </w:sdtContent>
  </w:sdt>
  <w:p w14:paraId="35CB4A50" w14:textId="77777777" w:rsidR="004B5699" w:rsidRPr="007D3FD8" w:rsidRDefault="004B5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222C5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715094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an Lian">
    <w15:presenceInfo w15:providerId="Windows Live" w15:userId="3560e5ddcd8545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B3D"/>
    <w:rsid w:val="0006036D"/>
    <w:rsid w:val="000B2802"/>
    <w:rsid w:val="000C3863"/>
    <w:rsid w:val="00110C87"/>
    <w:rsid w:val="001466CC"/>
    <w:rsid w:val="001634BF"/>
    <w:rsid w:val="00177E84"/>
    <w:rsid w:val="00187EEB"/>
    <w:rsid w:val="001B360A"/>
    <w:rsid w:val="001C5C87"/>
    <w:rsid w:val="00224C6E"/>
    <w:rsid w:val="002470C4"/>
    <w:rsid w:val="00295EDD"/>
    <w:rsid w:val="002B5B37"/>
    <w:rsid w:val="002C0AA0"/>
    <w:rsid w:val="002C67AC"/>
    <w:rsid w:val="00320F0F"/>
    <w:rsid w:val="00330405"/>
    <w:rsid w:val="0033517A"/>
    <w:rsid w:val="0034400B"/>
    <w:rsid w:val="00355B5C"/>
    <w:rsid w:val="00357047"/>
    <w:rsid w:val="00366386"/>
    <w:rsid w:val="003A50DB"/>
    <w:rsid w:val="003C29CF"/>
    <w:rsid w:val="003E424F"/>
    <w:rsid w:val="00480D77"/>
    <w:rsid w:val="004B4DCD"/>
    <w:rsid w:val="004B5699"/>
    <w:rsid w:val="004E4239"/>
    <w:rsid w:val="004E6E0E"/>
    <w:rsid w:val="00545AC4"/>
    <w:rsid w:val="00551839"/>
    <w:rsid w:val="00561E02"/>
    <w:rsid w:val="005751FF"/>
    <w:rsid w:val="00584FFB"/>
    <w:rsid w:val="005F2C37"/>
    <w:rsid w:val="00604DE7"/>
    <w:rsid w:val="00605A59"/>
    <w:rsid w:val="00605D8A"/>
    <w:rsid w:val="0062761C"/>
    <w:rsid w:val="006342CF"/>
    <w:rsid w:val="0063588A"/>
    <w:rsid w:val="00645E6C"/>
    <w:rsid w:val="0064601A"/>
    <w:rsid w:val="00657760"/>
    <w:rsid w:val="00684DE1"/>
    <w:rsid w:val="006B0B6A"/>
    <w:rsid w:val="006B6C76"/>
    <w:rsid w:val="006D1624"/>
    <w:rsid w:val="00701C0F"/>
    <w:rsid w:val="00722E15"/>
    <w:rsid w:val="00776DCD"/>
    <w:rsid w:val="007B6424"/>
    <w:rsid w:val="007C2B9B"/>
    <w:rsid w:val="007D3FD8"/>
    <w:rsid w:val="007D5EC4"/>
    <w:rsid w:val="00815365"/>
    <w:rsid w:val="008235D9"/>
    <w:rsid w:val="008265DE"/>
    <w:rsid w:val="0083478A"/>
    <w:rsid w:val="00837156"/>
    <w:rsid w:val="008564E0"/>
    <w:rsid w:val="00865FFF"/>
    <w:rsid w:val="00871F0E"/>
    <w:rsid w:val="008953F4"/>
    <w:rsid w:val="008D2477"/>
    <w:rsid w:val="008D782F"/>
    <w:rsid w:val="008E7C5C"/>
    <w:rsid w:val="00915897"/>
    <w:rsid w:val="009206FB"/>
    <w:rsid w:val="00943B03"/>
    <w:rsid w:val="00964422"/>
    <w:rsid w:val="00964FBB"/>
    <w:rsid w:val="00970CFD"/>
    <w:rsid w:val="00985127"/>
    <w:rsid w:val="009D096A"/>
    <w:rsid w:val="009D3E04"/>
    <w:rsid w:val="009E54DC"/>
    <w:rsid w:val="009E7B3D"/>
    <w:rsid w:val="00A31D01"/>
    <w:rsid w:val="00A37035"/>
    <w:rsid w:val="00A56B41"/>
    <w:rsid w:val="00A63839"/>
    <w:rsid w:val="00A65772"/>
    <w:rsid w:val="00A71165"/>
    <w:rsid w:val="00AF1802"/>
    <w:rsid w:val="00B2191E"/>
    <w:rsid w:val="00B27841"/>
    <w:rsid w:val="00B50DCD"/>
    <w:rsid w:val="00B52EA6"/>
    <w:rsid w:val="00B55ABA"/>
    <w:rsid w:val="00B810FA"/>
    <w:rsid w:val="00BA3A6C"/>
    <w:rsid w:val="00BE25AD"/>
    <w:rsid w:val="00BF1C98"/>
    <w:rsid w:val="00C00FFA"/>
    <w:rsid w:val="00C1625B"/>
    <w:rsid w:val="00C362F6"/>
    <w:rsid w:val="00C46842"/>
    <w:rsid w:val="00CC1607"/>
    <w:rsid w:val="00D126BD"/>
    <w:rsid w:val="00D2276C"/>
    <w:rsid w:val="00D561D3"/>
    <w:rsid w:val="00D64202"/>
    <w:rsid w:val="00D812F5"/>
    <w:rsid w:val="00DA3C4C"/>
    <w:rsid w:val="00DB26AC"/>
    <w:rsid w:val="00DD3260"/>
    <w:rsid w:val="00DF7749"/>
    <w:rsid w:val="00E03E8E"/>
    <w:rsid w:val="00E377EC"/>
    <w:rsid w:val="00E61C45"/>
    <w:rsid w:val="00E77CF9"/>
    <w:rsid w:val="00E854C4"/>
    <w:rsid w:val="00E87524"/>
    <w:rsid w:val="00E9187E"/>
    <w:rsid w:val="00E96A4D"/>
    <w:rsid w:val="00EB6B1B"/>
    <w:rsid w:val="00EC32AB"/>
    <w:rsid w:val="00EC6BB3"/>
    <w:rsid w:val="00ED3005"/>
    <w:rsid w:val="00EF23B2"/>
    <w:rsid w:val="00F04BAB"/>
    <w:rsid w:val="00F0754A"/>
    <w:rsid w:val="00F207A3"/>
    <w:rsid w:val="00F5449E"/>
    <w:rsid w:val="00F90FDE"/>
    <w:rsid w:val="00FA2D50"/>
    <w:rsid w:val="00FE54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B4937"/>
  <w15:docId w15:val="{CF24A487-B764-4917-89E9-589C7233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lang w:val="en-GB"/>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964422"/>
    <w:rPr>
      <w:color w:val="605E5C"/>
      <w:shd w:val="clear" w:color="auto" w:fill="E1DFDD"/>
    </w:rPr>
  </w:style>
  <w:style w:type="paragraph" w:styleId="Revision">
    <w:name w:val="Revision"/>
    <w:hidden/>
    <w:semiHidden/>
    <w:rsid w:val="00DA3C4C"/>
    <w:pPr>
      <w:spacing w:after="0"/>
    </w:pPr>
    <w:rPr>
      <w:rFonts w:ascii="Times New Roman" w:hAnsi="Times New Roman"/>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3/JP278455" TargetMode="External"/><Relationship Id="rId21" Type="http://schemas.openxmlformats.org/officeDocument/2006/relationships/hyperlink" Target="https://doi.org/10.1152/physiol.00034.2018" TargetMode="External"/><Relationship Id="rId34" Type="http://schemas.openxmlformats.org/officeDocument/2006/relationships/hyperlink" Target="https://doi.org/10.1007/s40279-015-0337-4" TargetMode="External"/><Relationship Id="rId42" Type="http://schemas.openxmlformats.org/officeDocument/2006/relationships/hyperlink" Target="https://doi.org/10.1016/S0079-6603(08)60810-7" TargetMode="External"/><Relationship Id="rId47" Type="http://schemas.openxmlformats.org/officeDocument/2006/relationships/hyperlink" Target="https://doi.org/10.1007/s004210050673" TargetMode="External"/><Relationship Id="rId50" Type="http://schemas.openxmlformats.org/officeDocument/2006/relationships/hyperlink" Target="https://doi.org/10.1016/j.tibs.2004.12.008" TargetMode="External"/><Relationship Id="rId55" Type="http://schemas.openxmlformats.org/officeDocument/2006/relationships/hyperlink" Target="https://doi.org/10.1128/MCB.00579-15" TargetMode="External"/><Relationship Id="rId63" Type="http://schemas.openxmlformats.org/officeDocument/2006/relationships/header" Target="header1.xm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3945/ajcn.112.037556" TargetMode="External"/><Relationship Id="rId29" Type="http://schemas.openxmlformats.org/officeDocument/2006/relationships/hyperlink" Target="https://doi.org/10.1007/s004210050558" TargetMode="External"/><Relationship Id="rId11" Type="http://schemas.openxmlformats.org/officeDocument/2006/relationships/hyperlink" Target="https://orcid.org/0000-0003-0467-2018" TargetMode="External"/><Relationship Id="rId24" Type="http://schemas.openxmlformats.org/officeDocument/2006/relationships/hyperlink" Target="https://doi.org/10.1123/ijspp.2014-0566" TargetMode="External"/><Relationship Id="rId32" Type="http://schemas.openxmlformats.org/officeDocument/2006/relationships/hyperlink" Target="https://doi.org/10.1016/j.gene.2014.11.010" TargetMode="External"/><Relationship Id="rId37" Type="http://schemas.openxmlformats.org/officeDocument/2006/relationships/hyperlink" Target="https://doi.org/10.1152/ajprenal.00207.2010" TargetMode="External"/><Relationship Id="rId40" Type="http://schemas.openxmlformats.org/officeDocument/2006/relationships/hyperlink" Target="https://doi.org/10.1136/bjsports-2017-097608" TargetMode="External"/><Relationship Id="rId45" Type="http://schemas.openxmlformats.org/officeDocument/2006/relationships/hyperlink" Target="https://doi.org/10.1093/nar/gkq1205" TargetMode="External"/><Relationship Id="rId53" Type="http://schemas.openxmlformats.org/officeDocument/2006/relationships/hyperlink" Target="https://doi.org/10.1152/ajpendo.00486.2015" TargetMode="External"/><Relationship Id="rId58" Type="http://schemas.openxmlformats.org/officeDocument/2006/relationships/hyperlink" Target="https://doi.org/10.1152/japplphysiol.00963.2018"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46/j.1365-201X.1998.0301f.x" TargetMode="External"/><Relationship Id="rId19" Type="http://schemas.openxmlformats.org/officeDocument/2006/relationships/hyperlink" Target="https://doi.org/10.1111/sms.12185" TargetMode="External"/><Relationship Id="rId14" Type="http://schemas.openxmlformats.org/officeDocument/2006/relationships/hyperlink" Target="https://doi.org/10.1111/sms.13213" TargetMode="External"/><Relationship Id="rId22" Type="http://schemas.openxmlformats.org/officeDocument/2006/relationships/hyperlink" Target="https://doi.org/10.14814/phy2.12670" TargetMode="External"/><Relationship Id="rId27" Type="http://schemas.openxmlformats.org/officeDocument/2006/relationships/hyperlink" Target="https://doi.org/10.1210/jcem.85.12.7036" TargetMode="External"/><Relationship Id="rId30" Type="http://schemas.openxmlformats.org/officeDocument/2006/relationships/hyperlink" Target="https://doi.org/10.1007/s10059-013-0138-2" TargetMode="External"/><Relationship Id="rId35" Type="http://schemas.openxmlformats.org/officeDocument/2006/relationships/hyperlink" Target="https://doi.org/10.1139/apnm-2016-0645" TargetMode="External"/><Relationship Id="rId43" Type="http://schemas.openxmlformats.org/officeDocument/2006/relationships/hyperlink" Target="https://doi.org/10.1016/bs.pmbts.2015.07.020" TargetMode="External"/><Relationship Id="rId48" Type="http://schemas.openxmlformats.org/officeDocument/2006/relationships/hyperlink" Target="https://doi.org/10.1093/bioinformatics/btn227" TargetMode="External"/><Relationship Id="rId56" Type="http://schemas.openxmlformats.org/officeDocument/2006/relationships/hyperlink" Target="https://doi.org/10.3390/nu15184073" TargetMode="External"/><Relationship Id="rId64" Type="http://schemas.openxmlformats.org/officeDocument/2006/relationships/fontTable" Target="fontTable.xml"/><Relationship Id="rId8" Type="http://schemas.openxmlformats.org/officeDocument/2006/relationships/hyperlink" Target="https://orcid.org/0000-0002-5169-5960" TargetMode="External"/><Relationship Id="rId51" Type="http://schemas.openxmlformats.org/officeDocument/2006/relationships/hyperlink" Target="https://doi.org/10.1083/jcb.200805146" TargetMode="External"/><Relationship Id="rId3" Type="http://schemas.openxmlformats.org/officeDocument/2006/relationships/settings" Target="settings.xml"/><Relationship Id="rId12" Type="http://schemas.openxmlformats.org/officeDocument/2006/relationships/hyperlink" Target="https://github.com/Kristianlian/ribose-paper" TargetMode="External"/><Relationship Id="rId17" Type="http://schemas.openxmlformats.org/officeDocument/2006/relationships/hyperlink" Target="https://doi.org/10.1152/ajpregu.00262.2011" TargetMode="External"/><Relationship Id="rId25" Type="http://schemas.openxmlformats.org/officeDocument/2006/relationships/hyperlink" Target="https://doi.org/10.1111/apha.13806" TargetMode="External"/><Relationship Id="rId33" Type="http://schemas.openxmlformats.org/officeDocument/2006/relationships/hyperlink" Target="https://doi.org/10.1007/s40279-016-0571-4" TargetMode="External"/><Relationship Id="rId38" Type="http://schemas.openxmlformats.org/officeDocument/2006/relationships/hyperlink" Target="https://doi.org/10.1016/j.jml.2017.01.001" TargetMode="External"/><Relationship Id="rId46" Type="http://schemas.openxmlformats.org/officeDocument/2006/relationships/hyperlink" Target="https://www.R-project.org/" TargetMode="External"/><Relationship Id="rId59" Type="http://schemas.openxmlformats.org/officeDocument/2006/relationships/hyperlink" Target="https://doi.org/10.1152/ajpcell.00460.2011" TargetMode="External"/><Relationship Id="rId20" Type="http://schemas.openxmlformats.org/officeDocument/2006/relationships/hyperlink" Target="https://doi.org/10.1152/ajpregu.00162.2019" TargetMode="External"/><Relationship Id="rId41" Type="http://schemas.openxmlformats.org/officeDocument/2006/relationships/hyperlink" Target="https://doi.org/10.1007/s00018-006-6278-1" TargetMode="External"/><Relationship Id="rId54" Type="http://schemas.openxmlformats.org/officeDocument/2006/relationships/hyperlink" Target="https://doi.org/10.5772/intechopen.71866" TargetMode="External"/><Relationship Id="rId62" Type="http://schemas.openxmlformats.org/officeDocument/2006/relationships/hyperlink" Target="https://doi.org/10.1093/jmcb/mjs00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8550/ARXIV.1406.5823" TargetMode="External"/><Relationship Id="rId23" Type="http://schemas.openxmlformats.org/officeDocument/2006/relationships/hyperlink" Target="https://doi.org/10.1113/JP281244" TargetMode="External"/><Relationship Id="rId28" Type="http://schemas.openxmlformats.org/officeDocument/2006/relationships/hyperlink" Target="https://doi.org/10.1073/pnas.0909873106" TargetMode="External"/><Relationship Id="rId36" Type="http://schemas.openxmlformats.org/officeDocument/2006/relationships/hyperlink" Target="https://doi.org/10.1007/s40279-014-0197-3" TargetMode="External"/><Relationship Id="rId49" Type="http://schemas.openxmlformats.org/officeDocument/2006/relationships/hyperlink" Target="https://doi.org/10.1186/s12859-017-1934-z" TargetMode="External"/><Relationship Id="rId57" Type="http://schemas.openxmlformats.org/officeDocument/2006/relationships/hyperlink" Target="https://doi.org/10.1152/physiolgenomics.00167.2012" TargetMode="External"/><Relationship Id="rId10" Type="http://schemas.openxmlformats.org/officeDocument/2006/relationships/hyperlink" Target="https://orcid.org/0000-0002-7343-2774" TargetMode="External"/><Relationship Id="rId31" Type="http://schemas.openxmlformats.org/officeDocument/2006/relationships/hyperlink" Target="https://doi.org/10.1519/JSC.0b013e3181b370be" TargetMode="External"/><Relationship Id="rId44" Type="http://schemas.openxmlformats.org/officeDocument/2006/relationships/hyperlink" Target="https://doi.org/10.1371/journal.pone.0147284" TargetMode="External"/><Relationship Id="rId52" Type="http://schemas.openxmlformats.org/officeDocument/2006/relationships/hyperlink" Target="https://doi.org/10.1519/JSC.0000000000002200" TargetMode="External"/><Relationship Id="rId60" Type="http://schemas.openxmlformats.org/officeDocument/2006/relationships/hyperlink" Target="https://doi.org/10.1113/JP271365" TargetMode="External"/><Relationship Id="rId65"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rcid.org/0000-0001-8360-2100" TargetMode="External"/><Relationship Id="rId13" Type="http://schemas.openxmlformats.org/officeDocument/2006/relationships/hyperlink" Target="https://github.com/Kristianlian/ribose-paper" TargetMode="External"/><Relationship Id="rId18" Type="http://schemas.openxmlformats.org/officeDocument/2006/relationships/hyperlink" Target="https://doi.org/10.1016/j.ab.2008.01.028" TargetMode="External"/><Relationship Id="rId39" Type="http://schemas.openxmlformats.org/officeDocument/2006/relationships/hyperlink" Target="https://doi.org/10.1152/ajpendo.00164.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10352</Words>
  <Characters>59013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69227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Lian</dc:creator>
  <cp:keywords/>
  <cp:lastModifiedBy>Kristian Lian</cp:lastModifiedBy>
  <cp:revision>2</cp:revision>
  <dcterms:created xsi:type="dcterms:W3CDTF">2024-01-24T15:17:00Z</dcterms:created>
  <dcterms:modified xsi:type="dcterms:W3CDTF">2024-01-24T15:17:00Z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8745d6787f15428f272ef2e18445076ddd4642227ffc788e53bdae4c36e12649</vt:lpwstr>
  </property>
</Properties>
</file>